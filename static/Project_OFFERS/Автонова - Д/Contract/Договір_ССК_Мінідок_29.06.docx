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1373" w14:textId="179DACA5" w:rsidR="00C508C3" w:rsidRPr="00EC261E" w:rsidRDefault="00C508C3" w:rsidP="00AD693F">
      <w:pPr>
        <w:pStyle w:val="Heading1"/>
        <w:ind w:left="-720" w:firstLine="360"/>
        <w:rPr>
          <w:sz w:val="20"/>
          <w:szCs w:val="20"/>
          <w:lang w:val="uk-UA"/>
        </w:rPr>
      </w:pPr>
      <w:r w:rsidRPr="00EC261E">
        <w:rPr>
          <w:sz w:val="20"/>
          <w:szCs w:val="20"/>
          <w:lang w:val="uk-UA"/>
        </w:rPr>
        <w:t>ДОГОВ</w:t>
      </w:r>
      <w:r w:rsidRPr="00EC261E">
        <w:rPr>
          <w:sz w:val="20"/>
          <w:szCs w:val="20"/>
          <w:lang w:val="uk-UA" w:eastAsia="x-none"/>
        </w:rPr>
        <w:t>І</w:t>
      </w:r>
      <w:r w:rsidR="00B322A8" w:rsidRPr="00EC261E">
        <w:rPr>
          <w:sz w:val="20"/>
          <w:szCs w:val="20"/>
          <w:lang w:val="uk-UA"/>
        </w:rPr>
        <w:t xml:space="preserve">Р </w:t>
      </w:r>
      <w:r w:rsidRPr="00EC261E">
        <w:rPr>
          <w:sz w:val="20"/>
          <w:szCs w:val="20"/>
          <w:lang w:val="uk-UA"/>
        </w:rPr>
        <w:t xml:space="preserve"> № </w:t>
      </w:r>
      <w:r w:rsidR="00843752">
        <w:rPr>
          <w:sz w:val="20"/>
          <w:szCs w:val="20"/>
          <w:lang w:val="uk-UA"/>
        </w:rPr>
        <w:t>29</w:t>
      </w:r>
      <w:r w:rsidR="00180699" w:rsidRPr="00EC261E">
        <w:rPr>
          <w:sz w:val="20"/>
          <w:szCs w:val="20"/>
          <w:lang w:val="uk-UA"/>
        </w:rPr>
        <w:t>-0</w:t>
      </w:r>
      <w:r w:rsidR="0093023B">
        <w:rPr>
          <w:sz w:val="20"/>
          <w:szCs w:val="20"/>
          <w:lang w:val="uk-UA"/>
        </w:rPr>
        <w:t>6</w:t>
      </w:r>
      <w:r w:rsidR="00180699" w:rsidRPr="00EC261E">
        <w:rPr>
          <w:sz w:val="20"/>
          <w:szCs w:val="20"/>
          <w:lang w:val="uk-UA"/>
        </w:rPr>
        <w:t>-23</w:t>
      </w:r>
    </w:p>
    <w:p w14:paraId="62FADAE6" w14:textId="77777777" w:rsidR="00C508C3" w:rsidRPr="00EC261E" w:rsidRDefault="00C508C3" w:rsidP="00AA302C">
      <w:pPr>
        <w:pStyle w:val="Heading1"/>
        <w:ind w:left="-720" w:firstLine="360"/>
        <w:rPr>
          <w:sz w:val="20"/>
          <w:szCs w:val="20"/>
          <w:lang w:val="uk-UA"/>
        </w:rPr>
      </w:pPr>
    </w:p>
    <w:p w14:paraId="4CAC8545" w14:textId="4BFF074D" w:rsidR="00C508C3" w:rsidRPr="008B197A" w:rsidRDefault="006C08D3" w:rsidP="006C08D3">
      <w:pPr>
        <w:rPr>
          <w:rFonts w:ascii="Cambria" w:hAnsi="Cambria"/>
          <w:lang w:val="uk-UA"/>
        </w:rPr>
      </w:pPr>
      <w:r w:rsidRPr="008B197A">
        <w:rPr>
          <w:rFonts w:ascii="Cambria" w:hAnsi="Cambria"/>
          <w:lang w:val="uk-UA"/>
        </w:rPr>
        <w:t xml:space="preserve">м. Київ                                                                             </w:t>
      </w:r>
      <w:r w:rsidR="0085389F" w:rsidRPr="008B197A">
        <w:rPr>
          <w:rFonts w:ascii="Cambria" w:hAnsi="Cambria"/>
          <w:lang w:val="uk-UA"/>
        </w:rPr>
        <w:t xml:space="preserve">                                       </w:t>
      </w:r>
      <w:r w:rsidRPr="008B197A">
        <w:rPr>
          <w:rFonts w:ascii="Cambria" w:hAnsi="Cambria"/>
          <w:lang w:val="uk-UA"/>
        </w:rPr>
        <w:t xml:space="preserve">  </w:t>
      </w:r>
      <w:r w:rsidR="00CD4BFF" w:rsidRPr="008B197A">
        <w:rPr>
          <w:rFonts w:ascii="Cambria" w:hAnsi="Cambria"/>
          <w:lang w:val="uk-UA"/>
        </w:rPr>
        <w:tab/>
        <w:t xml:space="preserve"> </w:t>
      </w:r>
      <w:r w:rsidR="00180699" w:rsidRPr="008B197A">
        <w:rPr>
          <w:rFonts w:ascii="Cambria" w:hAnsi="Cambria"/>
          <w:lang w:val="uk-UA"/>
        </w:rPr>
        <w:t xml:space="preserve">          </w:t>
      </w:r>
      <w:r w:rsidR="00CD4BFF" w:rsidRPr="008B197A">
        <w:rPr>
          <w:rFonts w:ascii="Cambria" w:hAnsi="Cambria"/>
          <w:lang w:val="uk-UA"/>
        </w:rPr>
        <w:t xml:space="preserve">   </w:t>
      </w:r>
      <w:r w:rsidR="00564090" w:rsidRPr="008B197A">
        <w:rPr>
          <w:rFonts w:ascii="Cambria" w:hAnsi="Cambria"/>
          <w:lang w:val="uk-UA"/>
        </w:rPr>
        <w:t xml:space="preserve">   </w:t>
      </w:r>
      <w:r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Fonts w:ascii="Cambria" w:hAnsi="Cambria"/>
          <w:lang w:val="uk-UA"/>
        </w:rPr>
        <w:t>«</w:t>
      </w:r>
      <w:r w:rsidR="0093023B" w:rsidRPr="008B197A">
        <w:rPr>
          <w:rFonts w:ascii="Cambria" w:hAnsi="Cambria"/>
          <w:lang w:val="uk-UA"/>
        </w:rPr>
        <w:t>2</w:t>
      </w:r>
      <w:r w:rsidR="00843752" w:rsidRPr="008B197A">
        <w:rPr>
          <w:rFonts w:ascii="Cambria" w:hAnsi="Cambria"/>
          <w:lang w:val="uk-UA"/>
        </w:rPr>
        <w:t>9</w:t>
      </w:r>
      <w:r w:rsidR="00564090" w:rsidRPr="008B197A">
        <w:rPr>
          <w:rFonts w:ascii="Cambria" w:hAnsi="Cambria"/>
          <w:lang w:val="uk-UA"/>
        </w:rPr>
        <w:t xml:space="preserve">» </w:t>
      </w:r>
      <w:r w:rsidR="0093023B" w:rsidRPr="008B197A">
        <w:rPr>
          <w:rFonts w:ascii="Cambria" w:hAnsi="Cambria"/>
          <w:lang w:val="uk-UA"/>
        </w:rPr>
        <w:t>червня</w:t>
      </w:r>
      <w:r w:rsidR="00B145CE" w:rsidRPr="008B197A">
        <w:rPr>
          <w:rFonts w:ascii="Cambria" w:hAnsi="Cambria"/>
          <w:lang w:val="uk-UA"/>
        </w:rPr>
        <w:t xml:space="preserve"> </w:t>
      </w:r>
      <w:r w:rsidR="00EE63E0" w:rsidRPr="008B197A">
        <w:rPr>
          <w:rFonts w:ascii="Cambria" w:hAnsi="Cambria"/>
          <w:lang w:val="uk-UA"/>
        </w:rPr>
        <w:t>202</w:t>
      </w:r>
      <w:r w:rsidR="00180699" w:rsidRPr="008B197A">
        <w:rPr>
          <w:rFonts w:ascii="Cambria" w:hAnsi="Cambria"/>
          <w:lang w:val="uk-UA"/>
        </w:rPr>
        <w:t>3</w:t>
      </w:r>
      <w:r w:rsidR="002E6A0B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Fonts w:ascii="Cambria" w:hAnsi="Cambria"/>
          <w:lang w:val="uk-UA"/>
        </w:rPr>
        <w:t xml:space="preserve">р. </w:t>
      </w:r>
    </w:p>
    <w:p w14:paraId="11817399" w14:textId="77777777" w:rsidR="00C508C3" w:rsidRPr="008B197A" w:rsidRDefault="00C508C3" w:rsidP="002C6858">
      <w:pPr>
        <w:pStyle w:val="BodyText"/>
        <w:rPr>
          <w:rFonts w:ascii="Cambria" w:hAnsi="Cambria"/>
          <w:lang w:val="uk-UA"/>
        </w:rPr>
      </w:pPr>
    </w:p>
    <w:p w14:paraId="3EFE31DC" w14:textId="61B24E2B" w:rsidR="00202D38" w:rsidRPr="008B197A" w:rsidRDefault="00C508C3" w:rsidP="00962A78">
      <w:pPr>
        <w:ind w:left="-720" w:firstLine="360"/>
        <w:jc w:val="both"/>
        <w:rPr>
          <w:rStyle w:val="hps"/>
          <w:rFonts w:ascii="Cambria" w:hAnsi="Cambria"/>
          <w:lang w:val="uk-UA"/>
        </w:rPr>
      </w:pPr>
      <w:r w:rsidRPr="008B197A">
        <w:rPr>
          <w:rStyle w:val="hps"/>
          <w:rFonts w:ascii="Cambria" w:hAnsi="Cambria"/>
          <w:b/>
          <w:lang w:val="uk-UA"/>
        </w:rPr>
        <w:t>ТОВ «</w:t>
      </w:r>
      <w:r w:rsidR="006C08D3" w:rsidRPr="008B197A">
        <w:rPr>
          <w:rFonts w:ascii="Cambria" w:hAnsi="Cambria"/>
          <w:b/>
          <w:lang w:val="uk-UA"/>
        </w:rPr>
        <w:t>ОНЕРО ТЕХНОЛОДЖИ</w:t>
      </w:r>
      <w:r w:rsidRPr="008B197A">
        <w:rPr>
          <w:rFonts w:ascii="Cambria" w:hAnsi="Cambria"/>
          <w:b/>
          <w:lang w:val="uk-UA"/>
        </w:rPr>
        <w:t>»</w:t>
      </w:r>
      <w:r w:rsidRPr="008B197A">
        <w:rPr>
          <w:rFonts w:ascii="Cambria" w:hAnsi="Cambria"/>
          <w:lang w:val="uk-UA"/>
        </w:rPr>
        <w:t xml:space="preserve">, іменоване надалі </w:t>
      </w:r>
      <w:r w:rsidRPr="008B197A">
        <w:rPr>
          <w:rStyle w:val="hps"/>
          <w:rFonts w:ascii="Cambria" w:hAnsi="Cambria"/>
          <w:lang w:val="uk-UA"/>
        </w:rPr>
        <w:t>«</w:t>
      </w:r>
      <w:r w:rsidRPr="008B197A">
        <w:rPr>
          <w:rFonts w:ascii="Cambria" w:hAnsi="Cambria"/>
          <w:lang w:val="uk-UA"/>
        </w:rPr>
        <w:t xml:space="preserve">Продавець», </w:t>
      </w:r>
      <w:r w:rsidRPr="008B197A">
        <w:rPr>
          <w:rStyle w:val="hps"/>
          <w:rFonts w:ascii="Cambria" w:hAnsi="Cambria"/>
          <w:lang w:val="uk-UA"/>
        </w:rPr>
        <w:t>в особі</w:t>
      </w:r>
      <w:r w:rsidR="00171C9F" w:rsidRPr="008B197A">
        <w:rPr>
          <w:rStyle w:val="hps"/>
          <w:rFonts w:ascii="Cambria" w:hAnsi="Cambria"/>
          <w:lang w:val="uk-UA"/>
        </w:rPr>
        <w:t xml:space="preserve">  </w:t>
      </w:r>
      <w:r w:rsidR="00001929" w:rsidRPr="008B197A">
        <w:rPr>
          <w:rStyle w:val="hps"/>
          <w:rFonts w:ascii="Cambria" w:hAnsi="Cambria"/>
          <w:lang w:val="uk-UA"/>
        </w:rPr>
        <w:t>директор</w:t>
      </w:r>
      <w:r w:rsidR="00CA04E1" w:rsidRPr="008B197A">
        <w:rPr>
          <w:rStyle w:val="hps"/>
          <w:rFonts w:ascii="Cambria" w:hAnsi="Cambria"/>
          <w:lang w:val="uk-UA"/>
        </w:rPr>
        <w:t>а</w:t>
      </w:r>
      <w:r w:rsidR="00001929" w:rsidRPr="008B197A">
        <w:rPr>
          <w:rStyle w:val="hps"/>
          <w:rFonts w:ascii="Cambria" w:hAnsi="Cambria"/>
          <w:lang w:val="uk-UA"/>
        </w:rPr>
        <w:t xml:space="preserve"> Штефан Д</w:t>
      </w:r>
      <w:r w:rsidR="00330852" w:rsidRPr="008B197A">
        <w:rPr>
          <w:rStyle w:val="hps"/>
          <w:rFonts w:ascii="Cambria" w:hAnsi="Cambria"/>
          <w:lang w:val="uk-UA"/>
        </w:rPr>
        <w:t>іани Володимирівни</w:t>
      </w:r>
      <w:r w:rsidRPr="008B197A">
        <w:rPr>
          <w:rStyle w:val="hps"/>
          <w:rFonts w:ascii="Cambria" w:hAnsi="Cambria"/>
          <w:lang w:val="uk-UA"/>
        </w:rPr>
        <w:t>,</w:t>
      </w:r>
      <w:r w:rsidRPr="008B197A">
        <w:rPr>
          <w:rFonts w:ascii="Cambria" w:hAnsi="Cambria"/>
          <w:lang w:val="uk-UA"/>
        </w:rPr>
        <w:t xml:space="preserve"> </w:t>
      </w:r>
      <w:r w:rsidR="00772D68" w:rsidRPr="008B197A">
        <w:rPr>
          <w:rStyle w:val="hps"/>
          <w:rFonts w:ascii="Cambria" w:hAnsi="Cambria"/>
          <w:lang w:val="uk-UA"/>
        </w:rPr>
        <w:t>яка</w:t>
      </w:r>
      <w:r w:rsidRPr="008B197A">
        <w:rPr>
          <w:rStyle w:val="hps"/>
          <w:rFonts w:ascii="Cambria" w:hAnsi="Cambria"/>
          <w:lang w:val="uk-UA"/>
        </w:rPr>
        <w:t xml:space="preserve"> діє на підставі</w:t>
      </w:r>
      <w:r w:rsidRPr="008B197A">
        <w:rPr>
          <w:rFonts w:ascii="Cambria" w:hAnsi="Cambria"/>
          <w:lang w:val="uk-UA"/>
        </w:rPr>
        <w:t xml:space="preserve"> </w:t>
      </w:r>
      <w:r w:rsidR="00001929" w:rsidRPr="008B197A">
        <w:rPr>
          <w:rFonts w:ascii="Cambria" w:hAnsi="Cambria"/>
          <w:lang w:val="uk-UA"/>
        </w:rPr>
        <w:t xml:space="preserve"> Рішення № 01/11 від 09 листопада 2022 року та відповідно до </w:t>
      </w:r>
      <w:r w:rsidRPr="008B197A">
        <w:rPr>
          <w:rStyle w:val="hps"/>
          <w:rFonts w:ascii="Cambria" w:hAnsi="Cambria"/>
          <w:lang w:val="uk-UA"/>
        </w:rPr>
        <w:t>Статуту, з</w:t>
      </w:r>
      <w:r w:rsidRPr="008B197A">
        <w:rPr>
          <w:rFonts w:ascii="Cambria" w:hAnsi="Cambria"/>
          <w:lang w:val="uk-UA"/>
        </w:rPr>
        <w:t xml:space="preserve"> </w:t>
      </w:r>
      <w:r w:rsidRPr="008B197A">
        <w:rPr>
          <w:rStyle w:val="hps"/>
          <w:rFonts w:ascii="Cambria" w:hAnsi="Cambria"/>
          <w:lang w:val="uk-UA"/>
        </w:rPr>
        <w:t xml:space="preserve">одного боку, </w:t>
      </w:r>
      <w:r w:rsidR="00001929" w:rsidRPr="008B197A">
        <w:rPr>
          <w:rStyle w:val="hps"/>
          <w:rFonts w:ascii="Cambria" w:hAnsi="Cambria"/>
          <w:lang w:val="uk-UA"/>
        </w:rPr>
        <w:t>та</w:t>
      </w:r>
      <w:r w:rsidR="00CA04E1" w:rsidRPr="008B197A">
        <w:rPr>
          <w:rStyle w:val="hps"/>
          <w:rFonts w:ascii="Cambria" w:hAnsi="Cambria"/>
          <w:lang w:val="uk-UA"/>
        </w:rPr>
        <w:t xml:space="preserve"> </w:t>
      </w:r>
    </w:p>
    <w:p w14:paraId="5EFAD2E9" w14:textId="72001D20" w:rsidR="00C508C3" w:rsidRPr="008B197A" w:rsidRDefault="008B197A" w:rsidP="00962A78">
      <w:pPr>
        <w:ind w:left="-720" w:firstLine="360"/>
        <w:jc w:val="both"/>
        <w:rPr>
          <w:rStyle w:val="hps"/>
          <w:rFonts w:ascii="Cambria" w:hAnsi="Cambria"/>
          <w:lang w:val="uk-UA"/>
        </w:rPr>
      </w:pPr>
      <w:r>
        <w:rPr>
          <w:rFonts w:ascii="Cambria" w:hAnsi="Cambria"/>
          <w:b/>
          <w:color w:val="000000" w:themeColor="text1"/>
          <w:lang w:val="uk-UA"/>
        </w:rPr>
        <w:t xml:space="preserve">ТОВ </w:t>
      </w:r>
      <w:r w:rsidRPr="008B197A">
        <w:rPr>
          <w:rFonts w:ascii="Cambria" w:hAnsi="Cambria"/>
          <w:b/>
          <w:color w:val="000000" w:themeColor="text1"/>
          <w:lang w:val="uk-UA"/>
        </w:rPr>
        <w:t>«СКЛАД СЕРВІС КИЇВ»</w:t>
      </w:r>
      <w:r w:rsidR="0086373E" w:rsidRPr="008B197A">
        <w:rPr>
          <w:rFonts w:ascii="Cambria" w:hAnsi="Cambria"/>
          <w:b/>
          <w:color w:val="000000" w:themeColor="text1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іменоване надалі «</w:t>
      </w:r>
      <w:r w:rsidR="00C508C3" w:rsidRPr="008B197A">
        <w:rPr>
          <w:rFonts w:ascii="Cambria" w:hAnsi="Cambria"/>
          <w:lang w:val="uk-UA"/>
        </w:rPr>
        <w:t xml:space="preserve">Покупець», </w:t>
      </w:r>
      <w:r w:rsidR="00C508C3" w:rsidRPr="008B197A">
        <w:rPr>
          <w:rStyle w:val="hps"/>
          <w:rFonts w:ascii="Cambria" w:hAnsi="Cambria"/>
          <w:lang w:val="uk-UA"/>
        </w:rPr>
        <w:t>в особі</w:t>
      </w:r>
      <w:r w:rsidR="00180699" w:rsidRPr="008B197A">
        <w:rPr>
          <w:rStyle w:val="hps"/>
          <w:rFonts w:ascii="Cambria" w:hAnsi="Cambria"/>
          <w:lang w:val="uk-UA"/>
        </w:rPr>
        <w:t xml:space="preserve"> </w:t>
      </w:r>
      <w:r w:rsidRPr="008B197A">
        <w:rPr>
          <w:rStyle w:val="hps"/>
          <w:rFonts w:ascii="Cambria" w:hAnsi="Cambria"/>
          <w:lang w:val="uk-UA"/>
        </w:rPr>
        <w:t>Генерального директора Беди Володимира Васильовича, який діє на підставі Статуту</w:t>
      </w:r>
      <w:r w:rsidR="00C508C3" w:rsidRPr="008B197A">
        <w:rPr>
          <w:rFonts w:ascii="Cambria" w:hAnsi="Cambria"/>
          <w:lang w:val="uk-UA"/>
        </w:rPr>
        <w:t xml:space="preserve">, з іншого боку, надалі </w:t>
      </w:r>
      <w:r w:rsidR="00C508C3" w:rsidRPr="008B197A">
        <w:rPr>
          <w:rStyle w:val="hps"/>
          <w:rFonts w:ascii="Cambria" w:hAnsi="Cambria"/>
          <w:lang w:val="uk-UA"/>
        </w:rPr>
        <w:t>іменовані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«Сторони»,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керуючись положеннями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Цивільного кодексу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України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та Господарського кодексу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України</w:t>
      </w:r>
      <w:r w:rsidR="00C508C3" w:rsidRPr="008B197A">
        <w:rPr>
          <w:rFonts w:ascii="Cambria" w:hAnsi="Cambria"/>
          <w:lang w:val="uk-UA"/>
        </w:rPr>
        <w:t xml:space="preserve">, уклали цей Договір </w:t>
      </w:r>
      <w:r w:rsidR="00C508C3" w:rsidRPr="008B197A">
        <w:rPr>
          <w:rStyle w:val="hps"/>
          <w:rFonts w:ascii="Cambria" w:hAnsi="Cambria"/>
          <w:lang w:val="uk-UA"/>
        </w:rPr>
        <w:t>поставки</w:t>
      </w:r>
      <w:r w:rsidR="005B481E" w:rsidRPr="008B197A">
        <w:rPr>
          <w:rStyle w:val="hps"/>
          <w:rFonts w:ascii="Cambria" w:hAnsi="Cambria"/>
          <w:lang w:val="uk-UA"/>
        </w:rPr>
        <w:t xml:space="preserve"> №</w:t>
      </w:r>
      <w:r w:rsidR="00F310F7" w:rsidRPr="008B197A">
        <w:rPr>
          <w:rStyle w:val="hps"/>
          <w:rFonts w:ascii="Cambria" w:hAnsi="Cambria"/>
          <w:lang w:val="uk-UA"/>
        </w:rPr>
        <w:t>2</w:t>
      </w:r>
      <w:r w:rsidR="00843752" w:rsidRPr="008B197A">
        <w:rPr>
          <w:rStyle w:val="hps"/>
          <w:rFonts w:ascii="Cambria" w:hAnsi="Cambria"/>
          <w:lang w:val="uk-UA"/>
        </w:rPr>
        <w:t>9</w:t>
      </w:r>
      <w:r w:rsidR="005B481E" w:rsidRPr="008B197A">
        <w:rPr>
          <w:rStyle w:val="hps"/>
          <w:rFonts w:ascii="Cambria" w:hAnsi="Cambria"/>
          <w:lang w:val="uk-UA"/>
        </w:rPr>
        <w:t>-0</w:t>
      </w:r>
      <w:r w:rsidR="000D66AD" w:rsidRPr="008B197A">
        <w:rPr>
          <w:rStyle w:val="hps"/>
          <w:rFonts w:ascii="Cambria" w:hAnsi="Cambria"/>
          <w:lang w:val="uk-UA"/>
        </w:rPr>
        <w:t>6</w:t>
      </w:r>
      <w:r w:rsidR="005B481E" w:rsidRPr="008B197A">
        <w:rPr>
          <w:rStyle w:val="hps"/>
          <w:rFonts w:ascii="Cambria" w:hAnsi="Cambria"/>
          <w:lang w:val="uk-UA"/>
        </w:rPr>
        <w:t>-23</w:t>
      </w:r>
      <w:r w:rsidR="000D66AD" w:rsidRPr="008B197A">
        <w:rPr>
          <w:rStyle w:val="hps"/>
          <w:rFonts w:ascii="Cambria" w:hAnsi="Cambria"/>
          <w:lang w:val="uk-UA"/>
        </w:rPr>
        <w:t>,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іменований надалі</w:t>
      </w:r>
      <w:r w:rsidR="00C508C3" w:rsidRPr="008B197A">
        <w:rPr>
          <w:rFonts w:ascii="Cambria" w:hAnsi="Cambria"/>
          <w:lang w:val="uk-UA"/>
        </w:rPr>
        <w:t xml:space="preserve"> </w:t>
      </w:r>
      <w:r w:rsidR="00C508C3" w:rsidRPr="008B197A">
        <w:rPr>
          <w:rStyle w:val="hps"/>
          <w:rFonts w:ascii="Cambria" w:hAnsi="Cambria"/>
          <w:lang w:val="uk-UA"/>
        </w:rPr>
        <w:t>«Договір</w:t>
      </w:r>
      <w:r w:rsidR="00C508C3" w:rsidRPr="008B197A">
        <w:rPr>
          <w:rFonts w:ascii="Cambria" w:hAnsi="Cambria"/>
          <w:lang w:val="uk-UA"/>
        </w:rPr>
        <w:t xml:space="preserve">», </w:t>
      </w:r>
      <w:r w:rsidR="00C508C3" w:rsidRPr="008B197A">
        <w:rPr>
          <w:rStyle w:val="hps"/>
          <w:rFonts w:ascii="Cambria" w:hAnsi="Cambria"/>
          <w:lang w:val="uk-UA"/>
        </w:rPr>
        <w:t>про таке:</w:t>
      </w:r>
    </w:p>
    <w:p w14:paraId="577A2E67" w14:textId="77777777" w:rsidR="00C508C3" w:rsidRPr="00EC261E" w:rsidRDefault="00C508C3" w:rsidP="00962A78">
      <w:pPr>
        <w:ind w:left="-720" w:firstLine="360"/>
        <w:jc w:val="both"/>
        <w:rPr>
          <w:rFonts w:ascii="Cambria" w:hAnsi="Cambria"/>
          <w:b/>
          <w:bCs/>
          <w:lang w:val="uk-UA"/>
        </w:rPr>
      </w:pPr>
    </w:p>
    <w:p w14:paraId="055305A1" w14:textId="77777777" w:rsidR="00C508C3" w:rsidRPr="00EC261E" w:rsidRDefault="00C508C3" w:rsidP="004F27BA">
      <w:pPr>
        <w:ind w:left="-720" w:firstLine="360"/>
        <w:jc w:val="center"/>
        <w:rPr>
          <w:rFonts w:ascii="Cambria" w:hAnsi="Cambria"/>
          <w:b/>
          <w:bCs/>
          <w:lang w:val="uk-UA"/>
        </w:rPr>
      </w:pPr>
      <w:r w:rsidRPr="00EC261E">
        <w:rPr>
          <w:rFonts w:ascii="Cambria" w:hAnsi="Cambria"/>
          <w:b/>
          <w:bCs/>
          <w:lang w:val="uk-UA"/>
        </w:rPr>
        <w:t>1.ПРЕДМЕТ ДОГОВОРУ</w:t>
      </w:r>
    </w:p>
    <w:p w14:paraId="6E66A590" w14:textId="118687ED" w:rsidR="00454AFF" w:rsidRPr="0086373E" w:rsidRDefault="00C508C3" w:rsidP="00454AFF">
      <w:pPr>
        <w:ind w:left="-567"/>
        <w:jc w:val="both"/>
        <w:rPr>
          <w:rFonts w:ascii="Cambria" w:hAnsi="Cambria" w:cstheme="minorHAnsi"/>
          <w:color w:val="000000"/>
          <w:lang w:val="uk-UA"/>
        </w:rPr>
      </w:pPr>
      <w:r w:rsidRPr="00EC261E">
        <w:rPr>
          <w:rFonts w:ascii="Cambria" w:hAnsi="Cambria"/>
          <w:lang w:val="uk-UA"/>
        </w:rPr>
        <w:t xml:space="preserve">     1.1. </w:t>
      </w:r>
      <w:r w:rsidRPr="00EC261E">
        <w:rPr>
          <w:rStyle w:val="hps"/>
          <w:rFonts w:ascii="Cambria" w:hAnsi="Cambria"/>
          <w:lang w:val="uk-UA"/>
        </w:rPr>
        <w:t>Продавець зобов'язується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передати</w:t>
      </w:r>
      <w:r w:rsidR="007B043C" w:rsidRPr="00EC261E">
        <w:rPr>
          <w:rStyle w:val="hps"/>
          <w:rFonts w:ascii="Cambria" w:hAnsi="Cambria"/>
          <w:lang w:val="uk-UA"/>
        </w:rPr>
        <w:t xml:space="preserve"> </w:t>
      </w:r>
      <w:r w:rsidR="00AA312E" w:rsidRPr="00EC261E">
        <w:rPr>
          <w:rStyle w:val="hps"/>
          <w:rFonts w:ascii="Cambria" w:hAnsi="Cambria"/>
          <w:lang w:val="uk-UA"/>
        </w:rPr>
        <w:t xml:space="preserve">у власність </w:t>
      </w:r>
      <w:r w:rsidR="007B043C" w:rsidRPr="00EC261E">
        <w:rPr>
          <w:rStyle w:val="hps"/>
          <w:rFonts w:ascii="Cambria" w:hAnsi="Cambria"/>
          <w:lang w:val="uk-UA"/>
        </w:rPr>
        <w:t>на платній основі</w:t>
      </w:r>
      <w:r w:rsidRPr="00EC261E">
        <w:rPr>
          <w:rStyle w:val="hps"/>
          <w:rFonts w:ascii="Cambria" w:hAnsi="Cambria"/>
          <w:lang w:val="uk-UA"/>
        </w:rPr>
        <w:t xml:space="preserve"> Покупцю</w:t>
      </w:r>
      <w:r w:rsidRPr="00EC261E">
        <w:rPr>
          <w:rFonts w:ascii="Cambria" w:hAnsi="Cambria"/>
          <w:lang w:val="uk-UA"/>
        </w:rPr>
        <w:t xml:space="preserve"> </w:t>
      </w:r>
      <w:r w:rsidR="008B197A" w:rsidRPr="008B197A">
        <w:rPr>
          <w:rFonts w:ascii="Cambria" w:hAnsi="Cambria"/>
          <w:lang w:val="uk-UA"/>
        </w:rPr>
        <w:t>Механічн</w:t>
      </w:r>
      <w:r w:rsidR="008B197A">
        <w:rPr>
          <w:rFonts w:ascii="Cambria" w:hAnsi="Cambria"/>
          <w:lang w:val="uk-UA"/>
        </w:rPr>
        <w:t>у</w:t>
      </w:r>
      <w:r w:rsidR="008B197A" w:rsidRPr="008B197A">
        <w:rPr>
          <w:rFonts w:ascii="Cambria" w:hAnsi="Cambria"/>
          <w:lang w:val="uk-UA"/>
        </w:rPr>
        <w:t xml:space="preserve"> платформ</w:t>
      </w:r>
      <w:r w:rsidR="008B197A">
        <w:rPr>
          <w:rFonts w:ascii="Cambria" w:hAnsi="Cambria"/>
          <w:lang w:val="uk-UA"/>
        </w:rPr>
        <w:t>у</w:t>
      </w:r>
      <w:r w:rsidR="008B197A" w:rsidRPr="008B197A">
        <w:rPr>
          <w:rFonts w:ascii="Cambria" w:hAnsi="Cambria"/>
          <w:lang w:val="uk-UA"/>
        </w:rPr>
        <w:t xml:space="preserve"> "</w:t>
      </w:r>
      <w:proofErr w:type="spellStart"/>
      <w:r w:rsidR="008B197A" w:rsidRPr="008B197A">
        <w:rPr>
          <w:rFonts w:ascii="Cambria" w:hAnsi="Cambria"/>
          <w:lang w:val="uk-UA"/>
        </w:rPr>
        <w:t>Мінідок</w:t>
      </w:r>
      <w:proofErr w:type="spellEnd"/>
      <w:r w:rsidR="008B197A" w:rsidRPr="008B197A">
        <w:rPr>
          <w:rFonts w:ascii="Cambria" w:hAnsi="Cambria"/>
          <w:lang w:val="uk-UA"/>
        </w:rPr>
        <w:t>"</w:t>
      </w:r>
      <w:r w:rsidR="00CA04E1" w:rsidRPr="00EC261E">
        <w:rPr>
          <w:rFonts w:ascii="Cambria" w:hAnsi="Cambria"/>
          <w:lang w:val="uk-UA"/>
        </w:rPr>
        <w:t xml:space="preserve">, </w:t>
      </w:r>
      <w:r w:rsidR="007B043C" w:rsidRPr="0086373E">
        <w:rPr>
          <w:rFonts w:ascii="Cambria" w:hAnsi="Cambria"/>
          <w:lang w:val="uk-UA"/>
        </w:rPr>
        <w:t>далі Товар</w:t>
      </w:r>
      <w:r w:rsidR="005B481E" w:rsidRPr="0086373E">
        <w:rPr>
          <w:rFonts w:ascii="Cambria" w:hAnsi="Cambria"/>
          <w:lang w:val="uk-UA"/>
        </w:rPr>
        <w:t>,</w:t>
      </w:r>
      <w:r w:rsidR="00B312ED" w:rsidRPr="0086373E">
        <w:rPr>
          <w:rFonts w:ascii="Cambria" w:hAnsi="Cambria"/>
          <w:lang w:val="uk-UA"/>
        </w:rPr>
        <w:t xml:space="preserve"> та </w:t>
      </w:r>
      <w:r w:rsidRPr="00EC261E">
        <w:rPr>
          <w:rStyle w:val="hps"/>
          <w:rFonts w:ascii="Cambria" w:hAnsi="Cambria"/>
          <w:lang w:val="uk-UA"/>
        </w:rPr>
        <w:t>зробити</w:t>
      </w:r>
      <w:r w:rsidR="00B322A8" w:rsidRPr="00EC261E">
        <w:rPr>
          <w:rStyle w:val="hps"/>
          <w:rFonts w:ascii="Cambria" w:hAnsi="Cambria"/>
          <w:lang w:val="uk-UA"/>
        </w:rPr>
        <w:t xml:space="preserve"> доставку </w:t>
      </w:r>
      <w:r w:rsidR="00B312ED" w:rsidRPr="00EC261E">
        <w:rPr>
          <w:rStyle w:val="hps"/>
          <w:rFonts w:ascii="Cambria" w:hAnsi="Cambria"/>
          <w:lang w:val="uk-UA"/>
        </w:rPr>
        <w:t>і</w:t>
      </w:r>
      <w:r w:rsidR="00B322A8" w:rsidRPr="00EC261E">
        <w:rPr>
          <w:rStyle w:val="hps"/>
          <w:rFonts w:ascii="Cambria" w:hAnsi="Cambria"/>
          <w:lang w:val="uk-UA"/>
        </w:rPr>
        <w:t xml:space="preserve"> </w:t>
      </w:r>
      <w:r w:rsidR="006C08D3" w:rsidRPr="00EC261E">
        <w:rPr>
          <w:rStyle w:val="hps"/>
          <w:rFonts w:ascii="Cambria" w:hAnsi="Cambria"/>
          <w:lang w:val="uk-UA"/>
        </w:rPr>
        <w:t xml:space="preserve">монтаж </w:t>
      </w:r>
      <w:r w:rsidRPr="00EC261E">
        <w:rPr>
          <w:rFonts w:ascii="Cambria" w:hAnsi="Cambria"/>
          <w:lang w:val="uk-UA"/>
        </w:rPr>
        <w:t xml:space="preserve"> </w:t>
      </w:r>
      <w:r w:rsidR="00DA5E61" w:rsidRPr="00EC261E">
        <w:rPr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, а </w:t>
      </w:r>
      <w:r w:rsidRPr="00EC261E">
        <w:rPr>
          <w:rStyle w:val="hps"/>
          <w:rFonts w:ascii="Cambria" w:hAnsi="Cambria"/>
          <w:lang w:val="uk-UA"/>
        </w:rPr>
        <w:t>Покупець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зобов'язується прийняти та оплатити</w:t>
      </w:r>
      <w:r w:rsidRPr="00EC261E">
        <w:rPr>
          <w:rFonts w:ascii="Cambria" w:hAnsi="Cambria"/>
          <w:lang w:val="uk-UA"/>
        </w:rPr>
        <w:t xml:space="preserve"> </w:t>
      </w:r>
      <w:r w:rsidR="00B145CE" w:rsidRPr="00EC261E">
        <w:rPr>
          <w:rStyle w:val="hps"/>
          <w:rFonts w:ascii="Cambria" w:hAnsi="Cambria"/>
          <w:lang w:val="uk-UA"/>
        </w:rPr>
        <w:t xml:space="preserve"> </w:t>
      </w:r>
      <w:r w:rsidR="006C08D3" w:rsidRPr="00EC261E">
        <w:rPr>
          <w:rStyle w:val="hps"/>
          <w:rFonts w:ascii="Cambria" w:hAnsi="Cambria"/>
          <w:lang w:val="uk-UA"/>
        </w:rPr>
        <w:t>Товар</w:t>
      </w:r>
      <w:r w:rsidRPr="00EC261E">
        <w:rPr>
          <w:rFonts w:ascii="Cambria" w:hAnsi="Cambria"/>
          <w:lang w:val="uk-UA"/>
        </w:rPr>
        <w:t xml:space="preserve">, за цінами,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кількості,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комплектності та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строки, зазначені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цьому Договорі та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="00FF17B5" w:rsidRPr="00EC261E">
        <w:rPr>
          <w:rFonts w:ascii="Cambria" w:hAnsi="Cambria"/>
          <w:lang w:val="uk-UA"/>
        </w:rPr>
        <w:t>Додатках</w:t>
      </w:r>
      <w:r w:rsidR="00B145CE" w:rsidRPr="00EC261E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 xml:space="preserve">до </w:t>
      </w:r>
      <w:r w:rsidR="00FF17B5" w:rsidRPr="00330852">
        <w:rPr>
          <w:rStyle w:val="hps"/>
          <w:rFonts w:ascii="Cambria" w:hAnsi="Cambria" w:cstheme="minorHAnsi"/>
          <w:lang w:val="uk-UA"/>
        </w:rPr>
        <w:t>цього Договору</w:t>
      </w:r>
      <w:r w:rsidRPr="0086373E">
        <w:rPr>
          <w:rStyle w:val="hps"/>
          <w:rFonts w:ascii="Cambria" w:hAnsi="Cambria" w:cstheme="minorHAnsi"/>
          <w:color w:val="000000" w:themeColor="text1"/>
          <w:lang w:val="uk-UA"/>
        </w:rPr>
        <w:t>,</w:t>
      </w:r>
      <w:r w:rsidRPr="0086373E">
        <w:rPr>
          <w:rFonts w:ascii="Cambria" w:hAnsi="Cambria" w:cstheme="minorHAnsi"/>
          <w:color w:val="000000" w:themeColor="text1"/>
          <w:lang w:val="uk-UA"/>
        </w:rPr>
        <w:t xml:space="preserve">  </w:t>
      </w:r>
      <w:r w:rsidR="00E2332F" w:rsidRPr="0086373E">
        <w:rPr>
          <w:rFonts w:ascii="Cambria" w:hAnsi="Cambria" w:cstheme="minorHAnsi"/>
          <w:color w:val="000000" w:themeColor="text1"/>
          <w:lang w:val="uk-UA"/>
        </w:rPr>
        <w:t>рахунках-фактура</w:t>
      </w:r>
      <w:r w:rsidR="00454AFF" w:rsidRPr="0086373E">
        <w:rPr>
          <w:rFonts w:ascii="Cambria" w:hAnsi="Cambria" w:cstheme="minorHAnsi"/>
          <w:color w:val="000000" w:themeColor="text1"/>
          <w:lang w:val="uk-UA"/>
        </w:rPr>
        <w:t xml:space="preserve">х, </w:t>
      </w:r>
      <w:r w:rsidR="00E2332F" w:rsidRPr="0086373E">
        <w:rPr>
          <w:rFonts w:ascii="Cambria" w:hAnsi="Cambria" w:cstheme="minorHAnsi"/>
          <w:color w:val="000000" w:themeColor="text1"/>
          <w:lang w:val="uk-UA"/>
        </w:rPr>
        <w:t xml:space="preserve">видаткових накладних, </w:t>
      </w:r>
      <w:r w:rsidRPr="0086373E">
        <w:rPr>
          <w:rFonts w:ascii="Cambria" w:hAnsi="Cambria" w:cstheme="minorHAnsi"/>
          <w:lang w:val="uk-UA"/>
        </w:rPr>
        <w:t xml:space="preserve">актах </w:t>
      </w:r>
      <w:r w:rsidRPr="0086373E">
        <w:rPr>
          <w:rStyle w:val="hps"/>
          <w:rFonts w:ascii="Cambria" w:hAnsi="Cambria" w:cstheme="minorHAnsi"/>
          <w:lang w:val="uk-UA"/>
        </w:rPr>
        <w:t>прийому-передачі,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які є невід'ємною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частиною цього Договору</w:t>
      </w:r>
      <w:r w:rsidRPr="0086373E">
        <w:rPr>
          <w:rFonts w:ascii="Cambria" w:hAnsi="Cambria" w:cstheme="minorHAnsi"/>
          <w:color w:val="000000"/>
          <w:lang w:val="uk-UA"/>
        </w:rPr>
        <w:t>.</w:t>
      </w:r>
    </w:p>
    <w:p w14:paraId="6A428667" w14:textId="0A01A2AE" w:rsidR="004770B3" w:rsidRPr="0086373E" w:rsidRDefault="004770B3" w:rsidP="004770B3">
      <w:pPr>
        <w:ind w:left="-567"/>
        <w:jc w:val="both"/>
        <w:rPr>
          <w:rFonts w:ascii="Cambria" w:eastAsia="Tahoma" w:hAnsi="Cambria" w:cstheme="minorHAnsi"/>
          <w:color w:val="000000"/>
        </w:rPr>
      </w:pPr>
      <w:r w:rsidRPr="0086373E">
        <w:rPr>
          <w:rFonts w:ascii="Cambria" w:hAnsi="Cambria" w:cstheme="minorHAnsi"/>
          <w:color w:val="000000"/>
          <w:lang w:val="uk-UA"/>
        </w:rPr>
        <w:t xml:space="preserve">      1.</w:t>
      </w:r>
      <w:r w:rsidR="00DA228D" w:rsidRPr="0086373E">
        <w:rPr>
          <w:rFonts w:ascii="Cambria" w:hAnsi="Cambria" w:cstheme="minorHAnsi"/>
          <w:color w:val="000000"/>
          <w:lang w:val="uk-UA"/>
        </w:rPr>
        <w:t>2</w:t>
      </w:r>
      <w:r w:rsidRPr="0086373E">
        <w:rPr>
          <w:rFonts w:ascii="Cambria" w:hAnsi="Cambria" w:cstheme="minorHAnsi"/>
          <w:color w:val="000000"/>
          <w:lang w:val="uk-UA"/>
        </w:rPr>
        <w:t xml:space="preserve">. </w:t>
      </w:r>
      <w:proofErr w:type="spellStart"/>
      <w:r w:rsidRPr="0086373E">
        <w:rPr>
          <w:rFonts w:ascii="Cambria" w:eastAsia="Tahoma" w:hAnsi="Cambria" w:cstheme="minorHAnsi"/>
          <w:color w:val="000000"/>
        </w:rPr>
        <w:t>Замовлення</w:t>
      </w:r>
      <w:proofErr w:type="spellEnd"/>
      <w:r w:rsidRPr="0086373E">
        <w:rPr>
          <w:rFonts w:ascii="Cambria" w:eastAsia="Tahoma" w:hAnsi="Cambria" w:cstheme="minorHAnsi"/>
          <w:color w:val="000000"/>
        </w:rPr>
        <w:t xml:space="preserve"> </w:t>
      </w:r>
      <w:proofErr w:type="spellStart"/>
      <w:r w:rsidRPr="0086373E">
        <w:rPr>
          <w:rFonts w:ascii="Cambria" w:eastAsia="Tahoma" w:hAnsi="Cambria" w:cstheme="minorHAnsi"/>
          <w:color w:val="000000"/>
        </w:rPr>
        <w:t>узгоджуються</w:t>
      </w:r>
      <w:proofErr w:type="spellEnd"/>
      <w:r w:rsidRPr="0086373E">
        <w:rPr>
          <w:rFonts w:ascii="Cambria" w:eastAsia="Tahoma" w:hAnsi="Cambria" w:cstheme="minorHAnsi"/>
          <w:color w:val="000000"/>
        </w:rPr>
        <w:t xml:space="preserve"> Сторонами шляхом </w:t>
      </w:r>
      <w:proofErr w:type="spellStart"/>
      <w:r w:rsidRPr="0086373E">
        <w:rPr>
          <w:rFonts w:ascii="Cambria" w:eastAsia="Tahoma" w:hAnsi="Cambria" w:cstheme="minorHAnsi"/>
          <w:color w:val="000000"/>
        </w:rPr>
        <w:t>обміну</w:t>
      </w:r>
      <w:proofErr w:type="spellEnd"/>
      <w:r w:rsidRPr="0086373E">
        <w:rPr>
          <w:rFonts w:ascii="Cambria" w:eastAsia="Tahoma" w:hAnsi="Cambria" w:cstheme="minorHAnsi"/>
          <w:color w:val="000000"/>
        </w:rPr>
        <w:t xml:space="preserve"> листами </w:t>
      </w:r>
      <w:proofErr w:type="spellStart"/>
      <w:r w:rsidRPr="0086373E">
        <w:rPr>
          <w:rFonts w:ascii="Cambria" w:eastAsia="Tahoma" w:hAnsi="Cambria" w:cstheme="minorHAnsi"/>
          <w:color w:val="000000"/>
        </w:rPr>
        <w:t>поштою</w:t>
      </w:r>
      <w:proofErr w:type="spellEnd"/>
      <w:r w:rsidRPr="0086373E">
        <w:rPr>
          <w:rFonts w:ascii="Cambria" w:eastAsia="Tahoma" w:hAnsi="Cambria" w:cstheme="minorHAnsi"/>
          <w:color w:val="000000"/>
        </w:rPr>
        <w:t xml:space="preserve">/електронною </w:t>
      </w:r>
      <w:proofErr w:type="spellStart"/>
      <w:r w:rsidRPr="0086373E">
        <w:rPr>
          <w:rFonts w:ascii="Cambria" w:eastAsia="Tahoma" w:hAnsi="Cambria" w:cstheme="minorHAnsi"/>
          <w:color w:val="000000"/>
        </w:rPr>
        <w:t>поштою</w:t>
      </w:r>
      <w:proofErr w:type="spellEnd"/>
      <w:r w:rsidRPr="0086373E">
        <w:rPr>
          <w:rFonts w:ascii="Cambria" w:eastAsia="Tahoma" w:hAnsi="Cambria" w:cstheme="minorHAnsi"/>
          <w:color w:val="000000"/>
        </w:rPr>
        <w:t>/</w:t>
      </w:r>
      <w:proofErr w:type="spellStart"/>
      <w:r w:rsidRPr="0086373E">
        <w:rPr>
          <w:rFonts w:ascii="Cambria" w:eastAsia="Tahoma" w:hAnsi="Cambria" w:cstheme="minorHAnsi"/>
          <w:color w:val="000000"/>
        </w:rPr>
        <w:t>додатками</w:t>
      </w:r>
      <w:proofErr w:type="spellEnd"/>
      <w:r w:rsidRPr="0086373E">
        <w:rPr>
          <w:rFonts w:ascii="Cambria" w:eastAsia="Tahoma" w:hAnsi="Cambria" w:cstheme="minorHAnsi"/>
          <w:color w:val="000000"/>
        </w:rPr>
        <w:t xml:space="preserve"> </w:t>
      </w:r>
      <w:proofErr w:type="spellStart"/>
      <w:r w:rsidRPr="0086373E">
        <w:rPr>
          <w:rFonts w:ascii="Cambria" w:eastAsia="Tahoma" w:hAnsi="Cambria" w:cstheme="minorHAnsi"/>
          <w:color w:val="000000"/>
        </w:rPr>
        <w:t>месенджерів</w:t>
      </w:r>
      <w:proofErr w:type="spellEnd"/>
      <w:r w:rsidRPr="0086373E">
        <w:rPr>
          <w:rFonts w:ascii="Cambria" w:eastAsia="Tahoma" w:hAnsi="Cambria" w:cstheme="minorHAnsi"/>
          <w:color w:val="000000"/>
        </w:rPr>
        <w:t>.</w:t>
      </w:r>
    </w:p>
    <w:p w14:paraId="7E7A5A8F" w14:textId="77777777" w:rsidR="001E5A0D" w:rsidRDefault="004770B3" w:rsidP="001E5A0D">
      <w:pPr>
        <w:ind w:left="-567"/>
        <w:jc w:val="both"/>
        <w:rPr>
          <w:rFonts w:ascii="Cambria" w:hAnsi="Cambria" w:cstheme="minorHAnsi"/>
          <w:color w:val="000000"/>
          <w:shd w:val="clear" w:color="auto" w:fill="FFFFFF"/>
          <w:lang w:val="uk-UA"/>
        </w:rPr>
      </w:pPr>
      <w:r w:rsidRPr="0086373E">
        <w:rPr>
          <w:rFonts w:ascii="Cambria" w:eastAsia="Tahoma" w:hAnsi="Cambria" w:cstheme="minorHAnsi"/>
          <w:color w:val="000000"/>
          <w:lang w:val="uk-UA"/>
        </w:rPr>
        <w:t xml:space="preserve">      1.</w:t>
      </w:r>
      <w:r w:rsidR="00DA228D" w:rsidRPr="0086373E">
        <w:rPr>
          <w:rFonts w:ascii="Cambria" w:eastAsia="Tahoma" w:hAnsi="Cambria" w:cstheme="minorHAnsi"/>
          <w:color w:val="000000"/>
          <w:lang w:val="uk-UA"/>
        </w:rPr>
        <w:t>3</w:t>
      </w:r>
      <w:r w:rsidRPr="0086373E">
        <w:rPr>
          <w:rFonts w:ascii="Cambria" w:eastAsia="Tahoma" w:hAnsi="Cambria" w:cstheme="minorHAnsi"/>
          <w:color w:val="000000"/>
          <w:lang w:val="uk-UA"/>
        </w:rPr>
        <w:t xml:space="preserve">.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Продавець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гарантує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,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що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є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власником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r w:rsidR="002A3456" w:rsidRPr="0086373E">
        <w:rPr>
          <w:rFonts w:ascii="Cambria" w:hAnsi="Cambria" w:cstheme="minorHAnsi"/>
          <w:color w:val="000000"/>
          <w:shd w:val="clear" w:color="auto" w:fill="FFFFFF"/>
          <w:lang w:val="uk-UA"/>
        </w:rPr>
        <w:t>Т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овару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,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який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поставляється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за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даним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Договором, і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що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товар будь-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яким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способом не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відчужений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, не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закладений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, не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перебуває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у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спорі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та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під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арештом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, прав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відносно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нього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у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третіх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осіб</w:t>
      </w:r>
      <w:proofErr w:type="spellEnd"/>
      <w:r w:rsidRPr="0086373E">
        <w:rPr>
          <w:rFonts w:ascii="Cambria" w:hAnsi="Cambria" w:cstheme="minorHAnsi"/>
          <w:color w:val="000000"/>
          <w:shd w:val="clear" w:color="auto" w:fill="FFFFFF"/>
        </w:rPr>
        <w:t xml:space="preserve"> </w:t>
      </w:r>
      <w:proofErr w:type="spellStart"/>
      <w:r w:rsidRPr="0086373E">
        <w:rPr>
          <w:rFonts w:ascii="Cambria" w:hAnsi="Cambria" w:cstheme="minorHAnsi"/>
          <w:color w:val="000000"/>
          <w:shd w:val="clear" w:color="auto" w:fill="FFFFFF"/>
        </w:rPr>
        <w:t>немає</w:t>
      </w:r>
      <w:proofErr w:type="spellEnd"/>
      <w:r w:rsidR="001E5A0D">
        <w:rPr>
          <w:rFonts w:ascii="Cambria" w:hAnsi="Cambria" w:cstheme="minorHAnsi"/>
          <w:color w:val="000000"/>
          <w:shd w:val="clear" w:color="auto" w:fill="FFFFFF"/>
          <w:lang w:val="uk-UA"/>
        </w:rPr>
        <w:t>.</w:t>
      </w:r>
    </w:p>
    <w:p w14:paraId="0CBF3C8B" w14:textId="77777777" w:rsidR="001E5A0D" w:rsidRPr="0086373E" w:rsidRDefault="001E5A0D" w:rsidP="0086373E">
      <w:pPr>
        <w:ind w:left="-567"/>
        <w:jc w:val="both"/>
        <w:rPr>
          <w:rFonts w:ascii="Cambria" w:eastAsia="Tahoma" w:hAnsi="Cambria" w:cstheme="minorHAnsi"/>
          <w:color w:val="000000"/>
        </w:rPr>
      </w:pPr>
    </w:p>
    <w:p w14:paraId="2411DA67" w14:textId="77777777" w:rsidR="00C508C3" w:rsidRPr="00EC261E" w:rsidRDefault="00C508C3" w:rsidP="00962A78">
      <w:pPr>
        <w:jc w:val="both"/>
        <w:rPr>
          <w:rFonts w:ascii="Cambria" w:hAnsi="Cambria"/>
          <w:b/>
          <w:bCs/>
          <w:lang w:val="uk-UA"/>
        </w:rPr>
      </w:pPr>
    </w:p>
    <w:p w14:paraId="5BF4691F" w14:textId="77777777" w:rsidR="00C508C3" w:rsidRPr="00EC261E" w:rsidRDefault="00C508C3" w:rsidP="004F27BA">
      <w:pPr>
        <w:ind w:left="-720" w:firstLine="360"/>
        <w:jc w:val="center"/>
        <w:rPr>
          <w:rFonts w:ascii="Cambria" w:hAnsi="Cambria"/>
          <w:b/>
          <w:bCs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>2.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ЦІНИ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І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СУМА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ДОГОВОРУ</w:t>
      </w:r>
    </w:p>
    <w:p w14:paraId="0135893F" w14:textId="5C503593" w:rsidR="004A5067" w:rsidRPr="00EC261E" w:rsidRDefault="00C508C3" w:rsidP="002A3456">
      <w:pPr>
        <w:ind w:left="-720"/>
        <w:jc w:val="both"/>
        <w:rPr>
          <w:rStyle w:val="hps"/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 xml:space="preserve">     </w:t>
      </w:r>
      <w:r w:rsidR="002A3456" w:rsidRPr="00EC261E">
        <w:rPr>
          <w:rStyle w:val="hps"/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 xml:space="preserve">  2.1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Товар,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зазначений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п.1.1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цього Договору</w:t>
      </w:r>
      <w:r w:rsidRPr="00EC261E">
        <w:rPr>
          <w:rFonts w:ascii="Cambria" w:hAnsi="Cambria"/>
          <w:lang w:val="uk-UA"/>
        </w:rPr>
        <w:t xml:space="preserve">, оплачується </w:t>
      </w:r>
      <w:r w:rsidRPr="00EC261E">
        <w:rPr>
          <w:rStyle w:val="hps"/>
          <w:rFonts w:ascii="Cambria" w:hAnsi="Cambria"/>
          <w:lang w:val="uk-UA"/>
        </w:rPr>
        <w:t>Покупцем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гривнях</w:t>
      </w:r>
      <w:r w:rsidRPr="00EC261E">
        <w:rPr>
          <w:rFonts w:ascii="Cambria" w:hAnsi="Cambria"/>
          <w:lang w:val="uk-UA"/>
        </w:rPr>
        <w:t xml:space="preserve">, згідно </w:t>
      </w:r>
      <w:r w:rsidR="00FF17B5" w:rsidRPr="00EC261E">
        <w:rPr>
          <w:rStyle w:val="hps"/>
          <w:rFonts w:ascii="Cambria" w:hAnsi="Cambria"/>
          <w:lang w:val="uk-UA"/>
        </w:rPr>
        <w:t>Додатків</w:t>
      </w:r>
      <w:r w:rsidR="00B145CE" w:rsidRPr="00EC261E">
        <w:rPr>
          <w:rStyle w:val="hps"/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до цього Договору</w:t>
      </w:r>
      <w:r w:rsidRPr="00EC261E">
        <w:rPr>
          <w:rFonts w:ascii="Cambria" w:hAnsi="Cambria"/>
          <w:lang w:val="uk-UA"/>
        </w:rPr>
        <w:t>.</w:t>
      </w:r>
    </w:p>
    <w:p w14:paraId="4A71C3F2" w14:textId="0C2440BE" w:rsidR="00C508C3" w:rsidRPr="00EC261E" w:rsidRDefault="00C508C3" w:rsidP="002A3456">
      <w:pPr>
        <w:ind w:left="-720"/>
        <w:jc w:val="both"/>
        <w:rPr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 xml:space="preserve">    </w:t>
      </w:r>
      <w:r w:rsidR="002A3456" w:rsidRPr="00EC261E">
        <w:rPr>
          <w:rStyle w:val="hps"/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 xml:space="preserve">  2.2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Вартість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, зазначеного </w:t>
      </w:r>
      <w:r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п.1.1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цього Договору</w:t>
      </w:r>
      <w:r w:rsidR="00B145CE" w:rsidRPr="00EC261E">
        <w:rPr>
          <w:rFonts w:ascii="Cambria" w:hAnsi="Cambria"/>
          <w:lang w:val="uk-UA"/>
        </w:rPr>
        <w:t xml:space="preserve">, узгоджується </w:t>
      </w:r>
      <w:r w:rsidR="00690355" w:rsidRPr="00EC261E">
        <w:rPr>
          <w:rFonts w:ascii="Cambria" w:hAnsi="Cambria"/>
          <w:lang w:val="uk-UA"/>
        </w:rPr>
        <w:t xml:space="preserve">Сторонами </w:t>
      </w:r>
      <w:r w:rsidR="005314D9" w:rsidRPr="00EC261E">
        <w:rPr>
          <w:rFonts w:ascii="Cambria" w:hAnsi="Cambria"/>
          <w:lang w:val="uk-UA"/>
        </w:rPr>
        <w:t xml:space="preserve">в </w:t>
      </w:r>
      <w:r w:rsidR="00FF17B5" w:rsidRPr="00EC261E">
        <w:rPr>
          <w:rFonts w:ascii="Cambria" w:hAnsi="Cambria"/>
          <w:lang w:val="uk-UA"/>
        </w:rPr>
        <w:t xml:space="preserve"> Додатках</w:t>
      </w:r>
      <w:r w:rsidR="00690355" w:rsidRPr="00EC261E">
        <w:rPr>
          <w:rFonts w:ascii="Cambria" w:hAnsi="Cambria"/>
          <w:lang w:val="uk-UA"/>
        </w:rPr>
        <w:t xml:space="preserve"> до цього Договору</w:t>
      </w:r>
      <w:r w:rsidR="00B145CE" w:rsidRPr="00EC261E">
        <w:rPr>
          <w:rFonts w:ascii="Cambria" w:hAnsi="Cambria"/>
          <w:lang w:val="uk-UA"/>
        </w:rPr>
        <w:t>.</w:t>
      </w:r>
    </w:p>
    <w:p w14:paraId="69C59C50" w14:textId="5EFCD710" w:rsidR="004A5067" w:rsidRPr="00EC261E" w:rsidRDefault="004A5067" w:rsidP="0086373E">
      <w:pPr>
        <w:ind w:left="-720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 2.3. Ціна Договору становить суму усіх </w:t>
      </w:r>
      <w:r w:rsidR="0036265C" w:rsidRPr="00EC261E">
        <w:rPr>
          <w:rFonts w:ascii="Cambria" w:hAnsi="Cambria"/>
          <w:lang w:val="uk-UA"/>
        </w:rPr>
        <w:t>Додатків (рахунків-фактур, специфікацій, видаткових накладних, актів прийому-передачі ) до цього Договору.</w:t>
      </w:r>
    </w:p>
    <w:p w14:paraId="0976F428" w14:textId="77777777" w:rsidR="00C508C3" w:rsidRPr="00EC261E" w:rsidRDefault="00C508C3" w:rsidP="00CA04E1">
      <w:pPr>
        <w:ind w:left="-720" w:firstLine="360"/>
        <w:rPr>
          <w:rFonts w:ascii="Cambria" w:hAnsi="Cambria"/>
          <w:lang w:val="uk-UA"/>
        </w:rPr>
      </w:pPr>
    </w:p>
    <w:p w14:paraId="338162D2" w14:textId="77777777" w:rsidR="00C508C3" w:rsidRPr="00EC261E" w:rsidRDefault="00C508C3" w:rsidP="004F27BA">
      <w:pPr>
        <w:ind w:left="-720" w:firstLine="360"/>
        <w:jc w:val="center"/>
        <w:rPr>
          <w:rFonts w:ascii="Cambria" w:hAnsi="Cambria"/>
          <w:b/>
          <w:bCs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>3.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УМОВИ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І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ТЕРМІНИ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ОПЛАТИ</w:t>
      </w:r>
    </w:p>
    <w:p w14:paraId="7DD1CE9E" w14:textId="65D4618F" w:rsidR="00DD70A7" w:rsidRPr="00EC261E" w:rsidRDefault="00C508C3">
      <w:pPr>
        <w:ind w:left="-70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3.1. Покупець </w:t>
      </w:r>
      <w:r w:rsidR="00B145CE" w:rsidRPr="00EC261E">
        <w:rPr>
          <w:rFonts w:ascii="Cambria" w:hAnsi="Cambria"/>
          <w:lang w:val="uk-UA"/>
        </w:rPr>
        <w:t xml:space="preserve">здійснює  оплату за Товар </w:t>
      </w:r>
      <w:r w:rsidRPr="00EC261E">
        <w:rPr>
          <w:rFonts w:ascii="Cambria" w:hAnsi="Cambria"/>
          <w:lang w:val="uk-UA"/>
        </w:rPr>
        <w:t xml:space="preserve"> на розрахунковий рахунок Продавця </w:t>
      </w:r>
      <w:r w:rsidR="005314D9" w:rsidRPr="00EC261E">
        <w:rPr>
          <w:rFonts w:ascii="Cambria" w:hAnsi="Cambria"/>
          <w:lang w:val="uk-UA"/>
        </w:rPr>
        <w:t>на умовах і в терміни, зазна</w:t>
      </w:r>
      <w:r w:rsidR="00FF17B5" w:rsidRPr="00EC261E">
        <w:rPr>
          <w:rFonts w:ascii="Cambria" w:hAnsi="Cambria"/>
          <w:lang w:val="uk-UA"/>
        </w:rPr>
        <w:t xml:space="preserve">чені в </w:t>
      </w:r>
      <w:r w:rsidR="00A32FCF" w:rsidRPr="00EC261E">
        <w:rPr>
          <w:rFonts w:ascii="Cambria" w:hAnsi="Cambria"/>
          <w:lang w:val="uk-UA"/>
        </w:rPr>
        <w:t>Специфікації (-</w:t>
      </w:r>
      <w:proofErr w:type="spellStart"/>
      <w:r w:rsidR="00A32FCF" w:rsidRPr="00EC261E">
        <w:rPr>
          <w:rFonts w:ascii="Cambria" w:hAnsi="Cambria"/>
          <w:lang w:val="uk-UA"/>
        </w:rPr>
        <w:t>ціях</w:t>
      </w:r>
      <w:proofErr w:type="spellEnd"/>
      <w:r w:rsidR="00A32FCF" w:rsidRPr="00EC261E">
        <w:rPr>
          <w:rFonts w:ascii="Cambria" w:hAnsi="Cambria"/>
          <w:lang w:val="uk-UA"/>
        </w:rPr>
        <w:t>)</w:t>
      </w:r>
      <w:r w:rsidR="007A5A4D" w:rsidRPr="00EC261E">
        <w:rPr>
          <w:rFonts w:ascii="Cambria" w:hAnsi="Cambria"/>
          <w:lang w:val="uk-UA"/>
        </w:rPr>
        <w:t>/</w:t>
      </w:r>
      <w:r w:rsidR="00A32FCF" w:rsidRPr="00EC261E">
        <w:rPr>
          <w:rFonts w:ascii="Cambria" w:hAnsi="Cambria"/>
          <w:lang w:val="uk-UA"/>
        </w:rPr>
        <w:t>Додатку (-</w:t>
      </w:r>
      <w:proofErr w:type="spellStart"/>
      <w:r w:rsidR="00A32FCF" w:rsidRPr="00EC261E">
        <w:rPr>
          <w:rFonts w:ascii="Cambria" w:hAnsi="Cambria"/>
          <w:lang w:val="uk-UA"/>
        </w:rPr>
        <w:t>ків</w:t>
      </w:r>
      <w:proofErr w:type="spellEnd"/>
      <w:r w:rsidR="00A32FCF" w:rsidRPr="00EC261E">
        <w:rPr>
          <w:rFonts w:ascii="Cambria" w:hAnsi="Cambria"/>
          <w:lang w:val="uk-UA"/>
        </w:rPr>
        <w:t>)</w:t>
      </w:r>
      <w:r w:rsidR="00FF17B5" w:rsidRPr="00EC261E">
        <w:rPr>
          <w:rFonts w:ascii="Cambria" w:hAnsi="Cambria"/>
          <w:lang w:val="uk-UA"/>
        </w:rPr>
        <w:t xml:space="preserve"> </w:t>
      </w:r>
      <w:r w:rsidR="00A32FCF" w:rsidRPr="00EC261E">
        <w:rPr>
          <w:rFonts w:ascii="Cambria" w:hAnsi="Cambria"/>
          <w:lang w:val="uk-UA"/>
        </w:rPr>
        <w:t xml:space="preserve">до </w:t>
      </w:r>
      <w:r w:rsidR="00FF17B5" w:rsidRPr="00EC261E">
        <w:rPr>
          <w:rFonts w:ascii="Cambria" w:hAnsi="Cambria"/>
          <w:lang w:val="uk-UA"/>
        </w:rPr>
        <w:t>цього Договору.</w:t>
      </w:r>
    </w:p>
    <w:p w14:paraId="216749C0" w14:textId="77777777" w:rsidR="005314D9" w:rsidRPr="00EC261E" w:rsidRDefault="005314D9" w:rsidP="00962A78">
      <w:pPr>
        <w:ind w:left="-709"/>
        <w:jc w:val="both"/>
        <w:rPr>
          <w:rFonts w:ascii="Cambria" w:hAnsi="Cambria"/>
          <w:lang w:val="uk-UA"/>
        </w:rPr>
      </w:pPr>
    </w:p>
    <w:p w14:paraId="12850C51" w14:textId="77777777" w:rsidR="006A5BE7" w:rsidRPr="00EC261E" w:rsidRDefault="00C508C3" w:rsidP="004F27BA">
      <w:pPr>
        <w:ind w:left="-720" w:firstLine="360"/>
        <w:jc w:val="center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b/>
          <w:bCs/>
          <w:lang w:val="uk-UA"/>
        </w:rPr>
        <w:t>4</w:t>
      </w:r>
      <w:r w:rsidRPr="00EC261E">
        <w:rPr>
          <w:rStyle w:val="hps"/>
          <w:rFonts w:ascii="Cambria" w:hAnsi="Cambria"/>
          <w:b/>
          <w:lang w:val="uk-UA"/>
        </w:rPr>
        <w:t>.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ЗОБОВ'ЯЗАННЯ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СТОРІН</w:t>
      </w:r>
    </w:p>
    <w:p w14:paraId="6400AFDF" w14:textId="1FAF8F0E" w:rsidR="00CB51EE" w:rsidRPr="00EC261E" w:rsidRDefault="00C508C3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</w:t>
      </w:r>
      <w:r w:rsidR="00A32FCF" w:rsidRPr="00EC261E">
        <w:rPr>
          <w:rFonts w:ascii="Cambria" w:hAnsi="Cambria"/>
          <w:lang w:val="uk-UA"/>
        </w:rPr>
        <w:t xml:space="preserve">4.1. Терміни доставки і </w:t>
      </w:r>
      <w:r w:rsidR="00230EE1" w:rsidRPr="00EC261E">
        <w:rPr>
          <w:rFonts w:ascii="Cambria" w:hAnsi="Cambria"/>
          <w:lang w:val="uk-UA"/>
        </w:rPr>
        <w:t>монтаж</w:t>
      </w:r>
      <w:r w:rsidR="001B7335" w:rsidRPr="00EC261E">
        <w:rPr>
          <w:rFonts w:ascii="Cambria" w:hAnsi="Cambria"/>
          <w:lang w:val="uk-UA"/>
        </w:rPr>
        <w:t>/встановлення</w:t>
      </w:r>
      <w:r w:rsidR="00230EE1" w:rsidRPr="00EC261E">
        <w:rPr>
          <w:rFonts w:ascii="Cambria" w:hAnsi="Cambria"/>
          <w:lang w:val="uk-UA"/>
        </w:rPr>
        <w:t xml:space="preserve"> </w:t>
      </w:r>
      <w:r w:rsidR="00A32FCF" w:rsidRPr="00EC261E">
        <w:rPr>
          <w:rFonts w:ascii="Cambria" w:hAnsi="Cambria"/>
          <w:lang w:val="uk-UA"/>
        </w:rPr>
        <w:t>Товару узгоджуються Сторонами і зазначаються у Специфікації (-</w:t>
      </w:r>
      <w:proofErr w:type="spellStart"/>
      <w:r w:rsidR="00A32FCF" w:rsidRPr="00EC261E">
        <w:rPr>
          <w:rFonts w:ascii="Cambria" w:hAnsi="Cambria"/>
          <w:lang w:val="uk-UA"/>
        </w:rPr>
        <w:t>ціях</w:t>
      </w:r>
      <w:proofErr w:type="spellEnd"/>
      <w:r w:rsidR="00A32FCF" w:rsidRPr="00EC261E">
        <w:rPr>
          <w:rFonts w:ascii="Cambria" w:hAnsi="Cambria"/>
          <w:lang w:val="uk-UA"/>
        </w:rPr>
        <w:t>), що є додатком до цього Договору.</w:t>
      </w:r>
    </w:p>
    <w:p w14:paraId="1536306F" w14:textId="401F457D" w:rsidR="00CA3F5D" w:rsidRPr="00EC261E" w:rsidRDefault="00C508C3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4.2.</w:t>
      </w:r>
      <w:r w:rsidR="00CB51EE" w:rsidRPr="00EC261E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>Доставка Товару здійснюється силами</w:t>
      </w:r>
      <w:r w:rsidR="00AA312E" w:rsidRPr="00EC261E">
        <w:rPr>
          <w:rFonts w:ascii="Cambria" w:hAnsi="Cambria"/>
          <w:lang w:val="uk-UA"/>
        </w:rPr>
        <w:t xml:space="preserve"> та за рахунок</w:t>
      </w:r>
      <w:r w:rsidRPr="00EC261E">
        <w:rPr>
          <w:rFonts w:ascii="Cambria" w:hAnsi="Cambria"/>
          <w:lang w:val="uk-UA"/>
        </w:rPr>
        <w:t xml:space="preserve"> Продавця</w:t>
      </w:r>
      <w:r w:rsidR="00D72CAD" w:rsidRPr="00EC261E">
        <w:rPr>
          <w:rFonts w:ascii="Cambria" w:hAnsi="Cambria"/>
          <w:lang w:val="uk-UA"/>
        </w:rPr>
        <w:t>.</w:t>
      </w:r>
      <w:r w:rsidR="008F67B3" w:rsidRPr="00EC261E">
        <w:rPr>
          <w:rFonts w:ascii="Cambria" w:hAnsi="Cambria"/>
          <w:lang w:val="uk-UA"/>
        </w:rPr>
        <w:t xml:space="preserve"> </w:t>
      </w:r>
    </w:p>
    <w:p w14:paraId="584FF8E6" w14:textId="1D79BB1B" w:rsidR="00F310F7" w:rsidRPr="00667123" w:rsidRDefault="00C508C3" w:rsidP="006B08BF">
      <w:pPr>
        <w:tabs>
          <w:tab w:val="left" w:pos="10065"/>
        </w:tabs>
        <w:ind w:left="-709" w:right="-39"/>
        <w:jc w:val="both"/>
        <w:rPr>
          <w:rFonts w:ascii="Cambria" w:hAnsi="Cambria"/>
          <w:shd w:val="clear" w:color="auto" w:fill="FFFFFF"/>
        </w:rPr>
      </w:pPr>
      <w:r w:rsidRPr="00EC261E">
        <w:rPr>
          <w:rFonts w:ascii="Cambria" w:hAnsi="Cambria"/>
          <w:lang w:val="uk-UA"/>
        </w:rPr>
        <w:t xml:space="preserve"> </w:t>
      </w:r>
      <w:r w:rsidR="00001929" w:rsidRPr="00EC261E">
        <w:rPr>
          <w:rFonts w:ascii="Cambria" w:hAnsi="Cambria"/>
          <w:lang w:val="uk-UA"/>
        </w:rPr>
        <w:t xml:space="preserve">  </w:t>
      </w:r>
      <w:r w:rsidRPr="00EC261E">
        <w:rPr>
          <w:rFonts w:ascii="Cambria" w:hAnsi="Cambria"/>
          <w:lang w:val="uk-UA"/>
        </w:rPr>
        <w:t>4.3.</w:t>
      </w:r>
      <w:r w:rsidR="00001929" w:rsidRPr="00EC261E">
        <w:rPr>
          <w:rFonts w:ascii="Cambria" w:hAnsi="Cambria"/>
          <w:lang w:val="uk-UA"/>
        </w:rPr>
        <w:t xml:space="preserve"> Монтаж</w:t>
      </w:r>
      <w:r w:rsidRPr="00EC261E">
        <w:rPr>
          <w:rFonts w:ascii="Cambria" w:hAnsi="Cambria"/>
          <w:lang w:val="uk-UA"/>
        </w:rPr>
        <w:t xml:space="preserve"> Товару </w:t>
      </w:r>
      <w:r w:rsidR="0085389F" w:rsidRPr="00EC261E">
        <w:rPr>
          <w:rFonts w:ascii="Cambria" w:hAnsi="Cambria"/>
          <w:lang w:val="uk-UA"/>
        </w:rPr>
        <w:t>провод</w:t>
      </w:r>
      <w:r w:rsidR="00001929" w:rsidRPr="00EC261E">
        <w:rPr>
          <w:rFonts w:ascii="Cambria" w:hAnsi="Cambria"/>
          <w:lang w:val="uk-UA"/>
        </w:rPr>
        <w:t>ить</w:t>
      </w:r>
      <w:r w:rsidR="0085389F" w:rsidRPr="00EC261E">
        <w:rPr>
          <w:rFonts w:ascii="Cambria" w:hAnsi="Cambria"/>
          <w:lang w:val="uk-UA"/>
        </w:rPr>
        <w:t>ся</w:t>
      </w:r>
      <w:r w:rsidR="005314D9" w:rsidRPr="00EC261E">
        <w:rPr>
          <w:rFonts w:ascii="Cambria" w:hAnsi="Cambria"/>
          <w:lang w:val="uk-UA"/>
        </w:rPr>
        <w:t xml:space="preserve"> </w:t>
      </w:r>
      <w:r w:rsidR="009B5BDE" w:rsidRPr="00EC261E">
        <w:rPr>
          <w:rFonts w:ascii="Cambria" w:hAnsi="Cambria"/>
          <w:lang w:val="uk-UA"/>
        </w:rPr>
        <w:t>силами Продавця в</w:t>
      </w:r>
      <w:r w:rsidRPr="00EC261E">
        <w:rPr>
          <w:rFonts w:ascii="Cambria" w:hAnsi="Cambria"/>
          <w:lang w:val="uk-UA"/>
        </w:rPr>
        <w:t xml:space="preserve"> приміщеннях Покупця</w:t>
      </w:r>
      <w:r w:rsidR="00726F19" w:rsidRPr="00EC261E">
        <w:rPr>
          <w:rFonts w:ascii="Cambria" w:hAnsi="Cambria"/>
          <w:lang w:val="uk-UA"/>
        </w:rPr>
        <w:t xml:space="preserve"> за адресою:</w:t>
      </w:r>
      <w:r w:rsidR="008B197A" w:rsidRPr="008B197A">
        <w:t xml:space="preserve"> </w:t>
      </w:r>
      <w:r w:rsidR="008B197A" w:rsidRPr="008B197A">
        <w:rPr>
          <w:rFonts w:ascii="Cambria" w:hAnsi="Cambria"/>
          <w:lang w:val="uk-UA"/>
        </w:rPr>
        <w:t>Балтійський провулок, 20, Київ, 04073</w:t>
      </w:r>
      <w:r w:rsidR="008B197A">
        <w:rPr>
          <w:rFonts w:ascii="Cambria" w:hAnsi="Cambria"/>
          <w:lang w:val="uk-UA"/>
        </w:rPr>
        <w:t>.</w:t>
      </w:r>
    </w:p>
    <w:p w14:paraId="298AEF3C" w14:textId="0F0C7BAE" w:rsidR="00D6424B" w:rsidRPr="00EC261E" w:rsidRDefault="00C508C3" w:rsidP="006B08BF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</w:t>
      </w:r>
      <w:r w:rsidR="002E6A0B" w:rsidRPr="00EC261E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 xml:space="preserve"> 4.4. Покупець </w:t>
      </w:r>
      <w:r w:rsidR="00AA312E" w:rsidRPr="00EC261E">
        <w:rPr>
          <w:rFonts w:ascii="Cambria" w:hAnsi="Cambria"/>
          <w:lang w:val="uk-UA"/>
        </w:rPr>
        <w:t>надає</w:t>
      </w:r>
      <w:r w:rsidRPr="00EC261E">
        <w:rPr>
          <w:rFonts w:ascii="Cambria" w:hAnsi="Cambria"/>
          <w:lang w:val="uk-UA"/>
        </w:rPr>
        <w:t xml:space="preserve"> П</w:t>
      </w:r>
      <w:r w:rsidR="00304841" w:rsidRPr="00EC261E">
        <w:rPr>
          <w:rFonts w:ascii="Cambria" w:hAnsi="Cambria"/>
          <w:lang w:val="uk-UA"/>
        </w:rPr>
        <w:t>родавцю приміщення для монтажу</w:t>
      </w:r>
      <w:r w:rsidRPr="00EC261E">
        <w:rPr>
          <w:rFonts w:ascii="Cambria" w:hAnsi="Cambria"/>
          <w:lang w:val="uk-UA"/>
        </w:rPr>
        <w:t xml:space="preserve"> Товару </w:t>
      </w:r>
      <w:r w:rsidR="00AA312E" w:rsidRPr="00EC261E">
        <w:rPr>
          <w:rFonts w:ascii="Cambria" w:hAnsi="Cambria"/>
          <w:lang w:val="uk-UA"/>
        </w:rPr>
        <w:t>у строки, визначені у Специфікації</w:t>
      </w:r>
      <w:r w:rsidRPr="00EC261E">
        <w:rPr>
          <w:rFonts w:ascii="Cambria" w:hAnsi="Cambria"/>
          <w:lang w:val="uk-UA"/>
        </w:rPr>
        <w:t>. Факт надання (</w:t>
      </w:r>
      <w:r w:rsidR="00A76A6B" w:rsidRPr="00EC261E">
        <w:rPr>
          <w:rFonts w:ascii="Cambria" w:hAnsi="Cambria"/>
          <w:lang w:val="uk-UA"/>
        </w:rPr>
        <w:t>ненадання) місць</w:t>
      </w:r>
      <w:r w:rsidRPr="00EC261E">
        <w:rPr>
          <w:rFonts w:ascii="Cambria" w:hAnsi="Cambria"/>
          <w:lang w:val="uk-UA"/>
        </w:rPr>
        <w:t xml:space="preserve"> для </w:t>
      </w:r>
      <w:r w:rsidR="00A76A6B" w:rsidRPr="00EC261E">
        <w:rPr>
          <w:rFonts w:ascii="Cambria" w:hAnsi="Cambria"/>
          <w:lang w:val="uk-UA"/>
        </w:rPr>
        <w:t>встановлення</w:t>
      </w:r>
      <w:r w:rsidRPr="00EC261E">
        <w:rPr>
          <w:rFonts w:ascii="Cambria" w:hAnsi="Cambria"/>
          <w:lang w:val="uk-UA"/>
        </w:rPr>
        <w:t xml:space="preserve"> Товару оформляється актом приймання (</w:t>
      </w:r>
      <w:r w:rsidR="00D72CAD" w:rsidRPr="00EC261E">
        <w:rPr>
          <w:rFonts w:ascii="Cambria" w:hAnsi="Cambria"/>
          <w:lang w:val="uk-UA"/>
        </w:rPr>
        <w:t>н</w:t>
      </w:r>
      <w:r w:rsidRPr="00EC261E">
        <w:rPr>
          <w:rFonts w:ascii="Cambria" w:hAnsi="Cambria"/>
          <w:lang w:val="uk-UA"/>
        </w:rPr>
        <w:t>е приймання) приміщень, підписаним уповноваженими представниками обох Сторін і є невід'ємною частиною цього Договору.</w:t>
      </w:r>
      <w:r w:rsidRPr="00EC261E">
        <w:rPr>
          <w:rFonts w:ascii="Cambria" w:hAnsi="Cambria"/>
          <w:lang w:val="uk-UA"/>
        </w:rPr>
        <w:br/>
        <w:t xml:space="preserve">      4.5. У разі порушення Покупцем умов п.4.4 (не надання приміщення під установку </w:t>
      </w:r>
      <w:r w:rsidR="00A76A6B" w:rsidRPr="00EC261E">
        <w:rPr>
          <w:rFonts w:ascii="Cambria" w:hAnsi="Cambria"/>
          <w:lang w:val="uk-UA"/>
        </w:rPr>
        <w:t>Товару</w:t>
      </w:r>
      <w:r w:rsidR="00490B19" w:rsidRPr="00EC261E">
        <w:rPr>
          <w:rFonts w:ascii="Cambria" w:hAnsi="Cambria"/>
          <w:lang w:val="uk-UA"/>
        </w:rPr>
        <w:t>)</w:t>
      </w:r>
      <w:r w:rsidRPr="00EC261E">
        <w:rPr>
          <w:rFonts w:ascii="Cambria" w:hAnsi="Cambria"/>
          <w:lang w:val="uk-UA"/>
        </w:rPr>
        <w:t xml:space="preserve"> цього Договору термін передачі і установки Товару продовжується на кількість днів, відповідне затримці </w:t>
      </w:r>
      <w:r w:rsidR="002E6A0B" w:rsidRPr="00EC261E">
        <w:rPr>
          <w:rFonts w:ascii="Cambria" w:hAnsi="Cambria"/>
          <w:lang w:val="uk-UA"/>
        </w:rPr>
        <w:t>виконання п.</w:t>
      </w:r>
      <w:r w:rsidRPr="00EC261E">
        <w:rPr>
          <w:rFonts w:ascii="Cambria" w:hAnsi="Cambria"/>
          <w:lang w:val="uk-UA"/>
        </w:rPr>
        <w:t xml:space="preserve"> 4.4 цього Договору</w:t>
      </w:r>
      <w:r w:rsidR="00A76A6B" w:rsidRPr="00EC261E">
        <w:rPr>
          <w:rFonts w:ascii="Cambria" w:hAnsi="Cambria"/>
          <w:lang w:val="uk-UA"/>
        </w:rPr>
        <w:t>.</w:t>
      </w:r>
    </w:p>
    <w:p w14:paraId="0C0F2575" w14:textId="3BF6844E" w:rsidR="00616669" w:rsidRPr="0086373E" w:rsidRDefault="00C508C3" w:rsidP="0086373E">
      <w:pPr>
        <w:tabs>
          <w:tab w:val="left" w:pos="10065"/>
        </w:tabs>
        <w:ind w:left="-709" w:right="-39"/>
        <w:jc w:val="both"/>
        <w:rPr>
          <w:rFonts w:ascii="Cambria" w:hAnsi="Cambria" w:cstheme="minorHAnsi"/>
          <w:lang w:val="uk-UA"/>
        </w:rPr>
      </w:pPr>
      <w:r w:rsidRPr="00EC261E">
        <w:rPr>
          <w:rFonts w:ascii="Cambria" w:hAnsi="Cambria"/>
          <w:lang w:val="uk-UA"/>
        </w:rPr>
        <w:t xml:space="preserve">      4.6. Продавець за 3 (три) </w:t>
      </w:r>
      <w:r w:rsidR="00D6424B" w:rsidRPr="00EC261E">
        <w:rPr>
          <w:rFonts w:ascii="Cambria" w:hAnsi="Cambria"/>
          <w:lang w:val="uk-UA"/>
        </w:rPr>
        <w:t xml:space="preserve">робочі </w:t>
      </w:r>
      <w:r w:rsidRPr="00EC261E">
        <w:rPr>
          <w:rFonts w:ascii="Cambria" w:hAnsi="Cambria"/>
          <w:lang w:val="uk-UA"/>
        </w:rPr>
        <w:t xml:space="preserve">дні до фактичної передачі Товару зобов'язаний повідомити  Покупця </w:t>
      </w:r>
      <w:r w:rsidR="00D72CAD" w:rsidRPr="00EC261E">
        <w:rPr>
          <w:rFonts w:ascii="Cambria" w:hAnsi="Cambria"/>
          <w:lang w:val="uk-UA"/>
        </w:rPr>
        <w:t>листом, відправленим</w:t>
      </w:r>
      <w:r w:rsidR="004B23BB" w:rsidRPr="00EC261E">
        <w:rPr>
          <w:rFonts w:ascii="Cambria" w:hAnsi="Cambria"/>
          <w:lang w:val="uk-UA"/>
        </w:rPr>
        <w:t xml:space="preserve"> на </w:t>
      </w:r>
      <w:r w:rsidR="004B23BB" w:rsidRPr="00330852">
        <w:rPr>
          <w:rFonts w:ascii="Cambria" w:hAnsi="Cambria" w:cstheme="minorHAnsi"/>
          <w:lang w:val="uk-UA"/>
        </w:rPr>
        <w:t>електронну адресу</w:t>
      </w:r>
      <w:r w:rsidR="00180699" w:rsidRPr="0086373E">
        <w:rPr>
          <w:rFonts w:ascii="Cambria" w:hAnsi="Cambria" w:cstheme="minorHAnsi"/>
        </w:rPr>
        <w:t xml:space="preserve"> </w:t>
      </w:r>
      <w:r w:rsidR="00667123">
        <w:rPr>
          <w:rStyle w:val="rpcq1"/>
          <w:rFonts w:ascii="Segoe UI" w:hAnsi="Segoe UI" w:cs="Segoe UI"/>
          <w:color w:val="212121"/>
          <w:sz w:val="18"/>
          <w:szCs w:val="18"/>
        </w:rPr>
        <w:t>filobokov@ssk.ua,</w:t>
      </w:r>
      <w:r w:rsidR="004B23BB" w:rsidRPr="00330852">
        <w:rPr>
          <w:rFonts w:ascii="Cambria" w:hAnsi="Cambria" w:cstheme="minorHAnsi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про готовність Товару до передачі Покупцеві.</w:t>
      </w:r>
    </w:p>
    <w:p w14:paraId="473C68DA" w14:textId="67E0BA93" w:rsidR="008B1725" w:rsidRPr="00EC261E" w:rsidRDefault="00C508C3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4.7. Покупець після одержання повідомлення про готовність Товару зобов'язаний повідомити Продавцю про готовність прийняти Товар. Про відмову від прийняття Товару Покупець зобов'язаний повідомити Продавцев</w:t>
      </w:r>
      <w:r w:rsidR="008B1725" w:rsidRPr="00EC261E">
        <w:rPr>
          <w:rFonts w:ascii="Cambria" w:hAnsi="Cambria"/>
          <w:lang w:val="uk-UA"/>
        </w:rPr>
        <w:t>і в письмовій формі (офіційний лист, відправлений електронною поштою</w:t>
      </w:r>
      <w:r w:rsidR="004B23BB" w:rsidRPr="00EC261E">
        <w:rPr>
          <w:rFonts w:ascii="Cambria" w:hAnsi="Cambria"/>
          <w:lang w:val="uk-UA"/>
        </w:rPr>
        <w:t xml:space="preserve"> за адресою </w:t>
      </w:r>
      <w:hyperlink r:id="rId6" w:history="1">
        <w:r w:rsidR="00D72CAD" w:rsidRPr="00EC261E">
          <w:rPr>
            <w:rStyle w:val="Hyperlink"/>
            <w:rFonts w:ascii="Cambria" w:hAnsi="Cambria"/>
            <w:lang w:val="uk-UA"/>
          </w:rPr>
          <w:t>office@onero.com.ua</w:t>
        </w:r>
      </w:hyperlink>
      <w:r w:rsidRPr="00EC261E">
        <w:rPr>
          <w:rFonts w:ascii="Cambria" w:hAnsi="Cambria"/>
          <w:lang w:val="uk-UA"/>
        </w:rPr>
        <w:t>).</w:t>
      </w:r>
    </w:p>
    <w:p w14:paraId="738F5B6B" w14:textId="77777777" w:rsidR="008B1725" w:rsidRPr="00EC261E" w:rsidRDefault="008B1725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 4.8.</w:t>
      </w:r>
      <w:r w:rsidR="00C07904" w:rsidRPr="00EC261E">
        <w:rPr>
          <w:rFonts w:ascii="Cambria" w:hAnsi="Cambria"/>
          <w:lang w:val="uk-UA"/>
        </w:rPr>
        <w:t xml:space="preserve"> Для</w:t>
      </w:r>
      <w:r w:rsidR="000538EB" w:rsidRPr="00EC261E">
        <w:rPr>
          <w:rFonts w:ascii="Cambria" w:hAnsi="Cambria"/>
          <w:lang w:val="uk-UA"/>
        </w:rPr>
        <w:t xml:space="preserve"> виконання </w:t>
      </w:r>
      <w:r w:rsidRPr="00EC261E">
        <w:rPr>
          <w:rFonts w:ascii="Cambria" w:hAnsi="Cambria"/>
          <w:lang w:val="uk-UA"/>
        </w:rPr>
        <w:t>монтажу Товару Покупець повинен надати:</w:t>
      </w:r>
    </w:p>
    <w:p w14:paraId="5DB30B1C" w14:textId="32E7F522" w:rsidR="004B23BB" w:rsidRPr="00EC261E" w:rsidRDefault="00C07904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4.8.1. </w:t>
      </w:r>
      <w:r w:rsidR="0046455C" w:rsidRPr="00EC261E">
        <w:rPr>
          <w:rFonts w:ascii="Cambria" w:hAnsi="Cambria"/>
          <w:lang w:val="uk-UA"/>
        </w:rPr>
        <w:t xml:space="preserve">Вільний доступ у робочий час представника Продавця до місця </w:t>
      </w:r>
      <w:r w:rsidR="001B7335" w:rsidRPr="00EC261E">
        <w:rPr>
          <w:rFonts w:ascii="Cambria" w:hAnsi="Cambria"/>
          <w:lang w:val="uk-UA"/>
        </w:rPr>
        <w:t>монтажу</w:t>
      </w:r>
      <w:r w:rsidR="00230EE1" w:rsidRPr="00EC261E">
        <w:rPr>
          <w:rFonts w:ascii="Cambria" w:hAnsi="Cambria"/>
          <w:lang w:val="uk-UA"/>
        </w:rPr>
        <w:t xml:space="preserve"> Товару</w:t>
      </w:r>
      <w:r w:rsidR="0046455C" w:rsidRPr="00EC261E">
        <w:rPr>
          <w:rFonts w:ascii="Cambria" w:hAnsi="Cambria"/>
          <w:lang w:val="uk-UA"/>
        </w:rPr>
        <w:t xml:space="preserve">. </w:t>
      </w:r>
    </w:p>
    <w:p w14:paraId="38BE1919" w14:textId="1D68B1C5" w:rsidR="000538EB" w:rsidRPr="00EC261E" w:rsidRDefault="004B23BB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4.8.2. Вільний доступ до елементів ел</w:t>
      </w:r>
      <w:r w:rsidR="00230EE1" w:rsidRPr="00EC261E">
        <w:rPr>
          <w:rFonts w:ascii="Cambria" w:hAnsi="Cambria"/>
          <w:lang w:val="uk-UA"/>
        </w:rPr>
        <w:t>ектричного ж</w:t>
      </w:r>
      <w:r w:rsidRPr="00EC261E">
        <w:rPr>
          <w:rFonts w:ascii="Cambria" w:hAnsi="Cambria"/>
          <w:lang w:val="uk-UA"/>
        </w:rPr>
        <w:t>ивлення.</w:t>
      </w:r>
    </w:p>
    <w:p w14:paraId="6FD5AB72" w14:textId="5BFB9E76" w:rsidR="00C508C3" w:rsidRPr="00EC261E" w:rsidRDefault="000538EB" w:rsidP="0086373E">
      <w:pPr>
        <w:tabs>
          <w:tab w:val="left" w:pos="10065"/>
        </w:tabs>
        <w:ind w:left="-709" w:right="-3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4.9.3. Місця встановлення Товару у відповідності до Технічного завдання, згідно Додатку 2 до цього Договору.</w:t>
      </w:r>
      <w:r w:rsidR="00C508C3" w:rsidRPr="00EC261E">
        <w:rPr>
          <w:rFonts w:ascii="Cambria" w:hAnsi="Cambria"/>
          <w:lang w:val="uk-UA"/>
        </w:rPr>
        <w:br/>
        <w:t xml:space="preserve">      </w:t>
      </w:r>
    </w:p>
    <w:p w14:paraId="731F2CAC" w14:textId="77777777" w:rsidR="00C508C3" w:rsidRPr="00EC261E" w:rsidRDefault="00C508C3" w:rsidP="004F27BA">
      <w:pPr>
        <w:jc w:val="center"/>
        <w:rPr>
          <w:rStyle w:val="hps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lastRenderedPageBreak/>
        <w:t>5.</w:t>
      </w:r>
      <w:r w:rsidRPr="00EC261E">
        <w:rPr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ЯКІСТЬ,</w:t>
      </w:r>
      <w:r w:rsidRPr="00EC261E">
        <w:rPr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АСОРТИМЕНТ</w:t>
      </w:r>
      <w:r w:rsidRPr="00EC261E">
        <w:rPr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І</w:t>
      </w:r>
      <w:r w:rsidRPr="00EC261E">
        <w:rPr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ГАРАНТІЇ</w:t>
      </w:r>
    </w:p>
    <w:p w14:paraId="4454CBB0" w14:textId="54788870" w:rsidR="00681C2A" w:rsidRDefault="00C508C3" w:rsidP="00616669">
      <w:pPr>
        <w:ind w:left="-709"/>
        <w:jc w:val="both"/>
        <w:rPr>
          <w:rStyle w:val="hps"/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 xml:space="preserve">      5.1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Товар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за своєю якістю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відповідає сертифікатам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виробника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та дозвільним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документами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СЕС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України</w:t>
      </w:r>
      <w:r w:rsidR="00681C2A">
        <w:rPr>
          <w:rStyle w:val="hps"/>
          <w:rFonts w:ascii="Cambria" w:hAnsi="Cambria"/>
          <w:lang w:val="uk-UA"/>
        </w:rPr>
        <w:t>, що надається Покупцю</w:t>
      </w:r>
      <w:r w:rsidRPr="00EC261E">
        <w:rPr>
          <w:rFonts w:ascii="Cambria" w:hAnsi="Cambria"/>
          <w:lang w:val="uk-UA"/>
        </w:rPr>
        <w:t>.</w:t>
      </w:r>
    </w:p>
    <w:p w14:paraId="07EB8CEB" w14:textId="2A135FF4" w:rsidR="00616669" w:rsidRPr="00EC261E" w:rsidRDefault="00C508C3" w:rsidP="00616669">
      <w:pPr>
        <w:ind w:left="-709"/>
        <w:jc w:val="both"/>
        <w:rPr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 xml:space="preserve">      5.2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Якщо при прийманні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Покупцем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виявиться невідповідність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якості</w:t>
      </w:r>
      <w:r w:rsidRPr="00EC261E">
        <w:rPr>
          <w:rFonts w:ascii="Cambria" w:hAnsi="Cambria"/>
          <w:lang w:val="uk-UA"/>
        </w:rPr>
        <w:t xml:space="preserve">, </w:t>
      </w:r>
      <w:r w:rsidRPr="00EC261E">
        <w:rPr>
          <w:rStyle w:val="hps"/>
          <w:rFonts w:ascii="Cambria" w:hAnsi="Cambria"/>
          <w:lang w:val="uk-UA"/>
        </w:rPr>
        <w:t>некомплектність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або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відхилення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асортименту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Покупець має право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вимагати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від Продавця</w:t>
      </w:r>
      <w:r w:rsidRPr="00EC261E">
        <w:rPr>
          <w:rFonts w:ascii="Cambria" w:hAnsi="Cambria"/>
          <w:lang w:val="uk-UA"/>
        </w:rPr>
        <w:t xml:space="preserve"> </w:t>
      </w:r>
      <w:r w:rsidR="00DA228D" w:rsidRPr="00EC261E">
        <w:rPr>
          <w:rFonts w:ascii="Cambria" w:hAnsi="Cambria"/>
          <w:lang w:val="uk-UA"/>
        </w:rPr>
        <w:t xml:space="preserve">безоплатної </w:t>
      </w:r>
      <w:r w:rsidRPr="00EC261E">
        <w:rPr>
          <w:rStyle w:val="hps"/>
          <w:rFonts w:ascii="Cambria" w:hAnsi="Cambria"/>
          <w:lang w:val="uk-UA"/>
        </w:rPr>
        <w:t>заміни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такого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на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належної якості,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комплектності та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асортименту,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відповідного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Специфікаціям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(Д</w:t>
      </w:r>
      <w:r w:rsidR="00276FB1" w:rsidRPr="00EC261E">
        <w:rPr>
          <w:rStyle w:val="hps"/>
          <w:rFonts w:ascii="Cambria" w:hAnsi="Cambria"/>
          <w:lang w:val="uk-UA"/>
        </w:rPr>
        <w:t>одатки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до цього Договору</w:t>
      </w:r>
      <w:r w:rsidRPr="00EC261E">
        <w:rPr>
          <w:rFonts w:ascii="Cambria" w:hAnsi="Cambria"/>
          <w:lang w:val="uk-UA"/>
        </w:rPr>
        <w:t>)</w:t>
      </w:r>
      <w:r w:rsidR="001B66A8" w:rsidRPr="00EC261E">
        <w:rPr>
          <w:rStyle w:val="hps"/>
          <w:rFonts w:ascii="Cambria" w:hAnsi="Cambria"/>
          <w:lang w:val="uk-UA"/>
        </w:rPr>
        <w:t xml:space="preserve"> </w:t>
      </w:r>
      <w:r w:rsidR="00582AC4" w:rsidRPr="00EC261E">
        <w:rPr>
          <w:rStyle w:val="hps"/>
          <w:rFonts w:ascii="Cambria" w:hAnsi="Cambria"/>
          <w:lang w:val="uk-UA"/>
        </w:rPr>
        <w:t>протягом</w:t>
      </w:r>
      <w:r w:rsidR="001B66A8" w:rsidRPr="00EC261E">
        <w:rPr>
          <w:rStyle w:val="hps"/>
          <w:rFonts w:ascii="Cambria" w:hAnsi="Cambria"/>
          <w:lang w:val="uk-UA"/>
        </w:rPr>
        <w:t xml:space="preserve"> 14 календарних днів з моменту </w:t>
      </w:r>
      <w:r w:rsidR="001234AC" w:rsidRPr="00EC261E">
        <w:rPr>
          <w:rStyle w:val="hps"/>
          <w:rFonts w:ascii="Cambria" w:hAnsi="Cambria"/>
          <w:lang w:val="uk-UA"/>
        </w:rPr>
        <w:t xml:space="preserve">отримання </w:t>
      </w:r>
      <w:r w:rsidR="001B66A8" w:rsidRPr="00EC261E">
        <w:rPr>
          <w:rStyle w:val="hps"/>
          <w:rFonts w:ascii="Cambria" w:hAnsi="Cambria"/>
          <w:lang w:val="uk-UA"/>
        </w:rPr>
        <w:t>повідомлення Продавц</w:t>
      </w:r>
      <w:r w:rsidR="001234AC" w:rsidRPr="00EC261E">
        <w:rPr>
          <w:rStyle w:val="hps"/>
          <w:rFonts w:ascii="Cambria" w:hAnsi="Cambria"/>
          <w:lang w:val="uk-UA"/>
        </w:rPr>
        <w:t>ем</w:t>
      </w:r>
      <w:r w:rsidR="006E4810" w:rsidRPr="00EC261E">
        <w:rPr>
          <w:rStyle w:val="hps"/>
          <w:rFonts w:ascii="Cambria" w:hAnsi="Cambria"/>
          <w:lang w:val="uk-UA"/>
        </w:rPr>
        <w:t>, якщо інший строк не буде узгоджений Сторонами додатково</w:t>
      </w:r>
      <w:r w:rsidRPr="00EC261E">
        <w:rPr>
          <w:rFonts w:ascii="Cambria" w:hAnsi="Cambria"/>
          <w:lang w:val="uk-UA"/>
        </w:rPr>
        <w:t>.</w:t>
      </w:r>
    </w:p>
    <w:p w14:paraId="2A00065A" w14:textId="2F172188" w:rsidR="00616669" w:rsidRPr="00EC261E" w:rsidRDefault="00C508C3" w:rsidP="00616669">
      <w:pPr>
        <w:ind w:left="-70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      </w:t>
      </w:r>
      <w:r w:rsidRPr="00EC261E">
        <w:rPr>
          <w:rStyle w:val="hps"/>
          <w:rFonts w:ascii="Cambria" w:hAnsi="Cambria"/>
          <w:lang w:val="uk-UA"/>
        </w:rPr>
        <w:t>5.3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Гарантійний термін експлуатації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 xml:space="preserve">- </w:t>
      </w:r>
      <w:r w:rsidR="00164B1D" w:rsidRPr="00EC261E">
        <w:rPr>
          <w:rStyle w:val="hps"/>
          <w:rFonts w:ascii="Cambria" w:hAnsi="Cambria"/>
          <w:lang w:val="uk-UA"/>
        </w:rPr>
        <w:t>12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(</w:t>
      </w:r>
      <w:r w:rsidR="00164B1D" w:rsidRPr="00EC261E">
        <w:rPr>
          <w:rStyle w:val="hps"/>
          <w:rFonts w:ascii="Cambria" w:hAnsi="Cambria"/>
          <w:lang w:val="uk-UA"/>
        </w:rPr>
        <w:t>дванадцять</w:t>
      </w:r>
      <w:r w:rsidRPr="00EC261E">
        <w:rPr>
          <w:rFonts w:ascii="Cambria" w:hAnsi="Cambria"/>
          <w:lang w:val="uk-UA"/>
        </w:rPr>
        <w:t xml:space="preserve">) </w:t>
      </w:r>
      <w:r w:rsidRPr="00EC261E">
        <w:rPr>
          <w:rStyle w:val="hps"/>
          <w:rFonts w:ascii="Cambria" w:hAnsi="Cambria"/>
          <w:lang w:val="uk-UA"/>
        </w:rPr>
        <w:t>місяці</w:t>
      </w:r>
      <w:r w:rsidR="00164B1D" w:rsidRPr="00EC261E">
        <w:rPr>
          <w:rStyle w:val="hps"/>
          <w:rFonts w:ascii="Cambria" w:hAnsi="Cambria"/>
          <w:lang w:val="uk-UA"/>
        </w:rPr>
        <w:t>в</w:t>
      </w:r>
      <w:r w:rsidRPr="00EC261E">
        <w:rPr>
          <w:rStyle w:val="hps"/>
          <w:rFonts w:ascii="Cambria" w:hAnsi="Cambria"/>
          <w:lang w:val="uk-UA"/>
        </w:rPr>
        <w:t xml:space="preserve"> з моменту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підписання обома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Сторонами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Акту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прийому</w:t>
      </w:r>
      <w:r w:rsidRPr="00EC261E">
        <w:rPr>
          <w:rFonts w:ascii="Cambria" w:hAnsi="Cambria"/>
          <w:lang w:val="uk-UA"/>
        </w:rPr>
        <w:t xml:space="preserve">-передачі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при належній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експлуатації</w:t>
      </w:r>
      <w:r w:rsidR="00EC3D2A" w:rsidRPr="00EC261E">
        <w:rPr>
          <w:rStyle w:val="hps"/>
          <w:rFonts w:ascii="Cambria" w:hAnsi="Cambria"/>
          <w:lang w:val="uk-UA"/>
        </w:rPr>
        <w:t xml:space="preserve"> Товару</w:t>
      </w:r>
      <w:r w:rsidR="00962A78" w:rsidRPr="00EC261E">
        <w:rPr>
          <w:rStyle w:val="hps"/>
          <w:rFonts w:ascii="Cambria" w:hAnsi="Cambria"/>
          <w:lang w:val="uk-UA"/>
        </w:rPr>
        <w:t>, згідно</w:t>
      </w:r>
      <w:r w:rsidR="00EC3D2A" w:rsidRPr="00EC261E">
        <w:rPr>
          <w:rStyle w:val="hps"/>
          <w:rFonts w:ascii="Cambria" w:hAnsi="Cambria"/>
          <w:lang w:val="uk-UA"/>
        </w:rPr>
        <w:t xml:space="preserve"> правил експлуатації, які наведені у </w:t>
      </w:r>
      <w:r w:rsidR="00962A78" w:rsidRPr="00EC261E">
        <w:rPr>
          <w:rStyle w:val="hps"/>
          <w:rFonts w:ascii="Cambria" w:hAnsi="Cambria"/>
          <w:lang w:val="uk-UA"/>
        </w:rPr>
        <w:t xml:space="preserve"> Додатку 3 до цього Договору</w:t>
      </w:r>
      <w:r w:rsidR="00164B1D" w:rsidRPr="00EC261E">
        <w:rPr>
          <w:rFonts w:ascii="Cambria" w:hAnsi="Cambria"/>
          <w:lang w:val="uk-UA"/>
        </w:rPr>
        <w:t>.</w:t>
      </w:r>
    </w:p>
    <w:p w14:paraId="0E01B0DB" w14:textId="540077EA" w:rsidR="00EC3D2A" w:rsidRPr="00EC261E" w:rsidRDefault="00EC3D2A" w:rsidP="00616669">
      <w:pPr>
        <w:ind w:left="-709"/>
        <w:jc w:val="both"/>
        <w:rPr>
          <w:rFonts w:ascii="Cambria" w:hAnsi="Cambria"/>
          <w:b/>
          <w:bCs/>
          <w:lang w:val="uk-UA"/>
        </w:rPr>
      </w:pPr>
    </w:p>
    <w:p w14:paraId="4DCEC6F4" w14:textId="77777777" w:rsidR="0085389F" w:rsidRPr="00EC261E" w:rsidRDefault="00C508C3" w:rsidP="0085389F">
      <w:pPr>
        <w:ind w:left="-709"/>
        <w:jc w:val="center"/>
        <w:rPr>
          <w:rStyle w:val="hps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>6.</w:t>
      </w:r>
      <w:r w:rsidRPr="00EC261E">
        <w:rPr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ВІДПОВІДАЛЬНІСТЬ СТОРІН</w:t>
      </w:r>
    </w:p>
    <w:p w14:paraId="10B362AC" w14:textId="747D0844" w:rsidR="007D4D3B" w:rsidRPr="00330852" w:rsidRDefault="00C508C3" w:rsidP="00623283">
      <w:pPr>
        <w:ind w:left="-709"/>
        <w:jc w:val="both"/>
        <w:rPr>
          <w:rFonts w:ascii="Cambria" w:hAnsi="Cambria" w:cstheme="minorHAnsi"/>
          <w:lang w:val="uk-UA"/>
        </w:rPr>
      </w:pPr>
      <w:r w:rsidRPr="00EC261E">
        <w:rPr>
          <w:rFonts w:ascii="Cambria" w:hAnsi="Cambria"/>
          <w:lang w:val="uk-UA"/>
        </w:rPr>
        <w:t xml:space="preserve">    </w:t>
      </w:r>
      <w:r w:rsidRPr="00EC261E">
        <w:rPr>
          <w:rStyle w:val="hps"/>
          <w:rFonts w:ascii="Cambria" w:hAnsi="Cambria"/>
          <w:lang w:val="uk-UA"/>
        </w:rPr>
        <w:t>6.</w:t>
      </w:r>
      <w:r w:rsidR="002E6A0B" w:rsidRPr="00EC261E">
        <w:rPr>
          <w:rStyle w:val="hps"/>
          <w:rFonts w:ascii="Cambria" w:hAnsi="Cambria"/>
          <w:lang w:val="uk-UA"/>
        </w:rPr>
        <w:t>1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У разі невиконання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або неналежного виконання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п.4.1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(</w:t>
      </w:r>
      <w:r w:rsidRPr="00EC261E">
        <w:rPr>
          <w:rFonts w:ascii="Cambria" w:hAnsi="Cambria"/>
          <w:lang w:val="uk-UA"/>
        </w:rPr>
        <w:t xml:space="preserve">затримка термінів </w:t>
      </w:r>
      <w:r w:rsidRPr="00EC261E">
        <w:rPr>
          <w:rStyle w:val="hps"/>
          <w:rFonts w:ascii="Cambria" w:hAnsi="Cambria"/>
          <w:lang w:val="uk-UA"/>
        </w:rPr>
        <w:t>поставки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і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установки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>)</w:t>
      </w:r>
      <w:r w:rsidR="001B66A8" w:rsidRPr="00EC261E">
        <w:rPr>
          <w:rFonts w:ascii="Cambria" w:hAnsi="Cambria"/>
          <w:lang w:val="uk-UA"/>
        </w:rPr>
        <w:t xml:space="preserve">, а також п.5.2. (заміни неякісного товару) 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цього Договору, Продавець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виплачує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Покупцю</w:t>
      </w:r>
      <w:r w:rsidRPr="00EC261E">
        <w:rPr>
          <w:rFonts w:ascii="Cambria" w:hAnsi="Cambria"/>
          <w:lang w:val="uk-UA"/>
        </w:rPr>
        <w:t xml:space="preserve"> </w:t>
      </w:r>
      <w:r w:rsidR="00AA312E" w:rsidRPr="00EC261E">
        <w:rPr>
          <w:rFonts w:ascii="Cambria" w:hAnsi="Cambria"/>
          <w:lang w:val="uk-UA"/>
        </w:rPr>
        <w:t xml:space="preserve">неустойку </w:t>
      </w:r>
      <w:r w:rsidRPr="00EC261E">
        <w:rPr>
          <w:rStyle w:val="hps"/>
          <w:rFonts w:ascii="Cambria" w:hAnsi="Cambria"/>
          <w:lang w:val="uk-UA"/>
        </w:rPr>
        <w:t>у розмірі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0,</w:t>
      </w:r>
      <w:r w:rsidR="00180699" w:rsidRPr="00EC261E">
        <w:rPr>
          <w:rStyle w:val="hps"/>
          <w:rFonts w:ascii="Cambria" w:hAnsi="Cambria"/>
          <w:lang w:val="uk-UA"/>
        </w:rPr>
        <w:t>05</w:t>
      </w:r>
      <w:r w:rsidRPr="00EC261E">
        <w:rPr>
          <w:rStyle w:val="hps"/>
          <w:rFonts w:ascii="Cambria" w:hAnsi="Cambria"/>
          <w:lang w:val="uk-UA"/>
        </w:rPr>
        <w:t>% від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вартості оплаченого</w:t>
      </w:r>
      <w:r w:rsidRPr="00EC261E">
        <w:rPr>
          <w:rFonts w:ascii="Cambria" w:hAnsi="Cambria"/>
          <w:lang w:val="uk-UA"/>
        </w:rPr>
        <w:t xml:space="preserve">, але </w:t>
      </w:r>
      <w:r w:rsidRPr="00EC261E">
        <w:rPr>
          <w:rStyle w:val="hps"/>
          <w:rFonts w:ascii="Cambria" w:hAnsi="Cambria"/>
          <w:lang w:val="uk-UA"/>
        </w:rPr>
        <w:t>не переданого</w:t>
      </w:r>
      <w:r w:rsidR="001234AC" w:rsidRPr="00EC261E">
        <w:rPr>
          <w:rStyle w:val="hps"/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Покупцю,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або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не встановленої</w:t>
      </w:r>
      <w:r w:rsidRPr="00EC261E">
        <w:rPr>
          <w:rFonts w:ascii="Cambria" w:hAnsi="Cambria"/>
          <w:lang w:val="uk-UA"/>
        </w:rPr>
        <w:t xml:space="preserve">, </w:t>
      </w:r>
      <w:r w:rsidRPr="00EC261E">
        <w:rPr>
          <w:rStyle w:val="hps"/>
          <w:rFonts w:ascii="Cambria" w:hAnsi="Cambria"/>
          <w:lang w:val="uk-UA"/>
        </w:rPr>
        <w:t>або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не відремонтован</w:t>
      </w:r>
      <w:r w:rsidR="002E6A0B" w:rsidRPr="00EC261E">
        <w:rPr>
          <w:rStyle w:val="hps"/>
          <w:rFonts w:ascii="Cambria" w:hAnsi="Cambria"/>
          <w:lang w:val="uk-UA"/>
        </w:rPr>
        <w:t>ого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(</w:t>
      </w:r>
      <w:r w:rsidRPr="00EC261E">
        <w:rPr>
          <w:rFonts w:ascii="Cambria" w:hAnsi="Cambria"/>
          <w:lang w:val="uk-UA"/>
        </w:rPr>
        <w:t xml:space="preserve">заміненого) </w:t>
      </w:r>
      <w:r w:rsidRPr="00EC261E">
        <w:rPr>
          <w:rStyle w:val="hps"/>
          <w:rFonts w:ascii="Cambria" w:hAnsi="Cambria"/>
          <w:lang w:val="uk-UA"/>
        </w:rPr>
        <w:t>Товару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за кожен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день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прострочення.</w:t>
      </w:r>
    </w:p>
    <w:p w14:paraId="633C5F93" w14:textId="4341D68B" w:rsidR="00D72CAD" w:rsidRPr="0086373E" w:rsidRDefault="007D4D3B" w:rsidP="00623283">
      <w:pPr>
        <w:ind w:left="-709"/>
        <w:jc w:val="both"/>
        <w:rPr>
          <w:rStyle w:val="hps"/>
          <w:rFonts w:ascii="Cambria" w:hAnsi="Cambria" w:cstheme="minorHAnsi"/>
          <w:lang w:val="uk-UA"/>
        </w:rPr>
      </w:pPr>
      <w:r w:rsidRPr="0086373E">
        <w:rPr>
          <w:rStyle w:val="hps"/>
          <w:rFonts w:ascii="Cambria" w:hAnsi="Cambria" w:cstheme="minorHAnsi"/>
          <w:lang w:val="uk-UA"/>
        </w:rPr>
        <w:t xml:space="preserve">       6.2</w:t>
      </w:r>
      <w:r w:rsidRPr="0086373E">
        <w:rPr>
          <w:rFonts w:ascii="Cambria" w:hAnsi="Cambria" w:cstheme="minorHAnsi"/>
          <w:lang w:val="uk-UA"/>
        </w:rPr>
        <w:t xml:space="preserve">. </w:t>
      </w:r>
      <w:r w:rsidRPr="0086373E">
        <w:rPr>
          <w:rStyle w:val="hps"/>
          <w:rFonts w:ascii="Cambria" w:hAnsi="Cambria" w:cstheme="minorHAnsi"/>
          <w:lang w:val="uk-UA"/>
        </w:rPr>
        <w:t>У разі невиконання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або неналежного виконання</w:t>
      </w:r>
      <w:r w:rsidRPr="0086373E">
        <w:rPr>
          <w:rFonts w:ascii="Cambria" w:hAnsi="Cambria" w:cstheme="minorHAnsi"/>
          <w:lang w:val="uk-UA"/>
        </w:rPr>
        <w:t xml:space="preserve">  Покупцем умов </w:t>
      </w:r>
      <w:r w:rsidRPr="0086373E">
        <w:rPr>
          <w:rStyle w:val="hps"/>
          <w:rFonts w:ascii="Cambria" w:hAnsi="Cambria" w:cstheme="minorHAnsi"/>
          <w:lang w:val="uk-UA"/>
        </w:rPr>
        <w:t>п.3</w:t>
      </w:r>
      <w:r w:rsidR="001749FC" w:rsidRPr="0086373E">
        <w:rPr>
          <w:rStyle w:val="hps"/>
          <w:rFonts w:ascii="Cambria" w:hAnsi="Cambria" w:cstheme="minorHAnsi"/>
          <w:lang w:val="uk-UA"/>
        </w:rPr>
        <w:t>.1.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(</w:t>
      </w:r>
      <w:r w:rsidRPr="0086373E">
        <w:rPr>
          <w:rFonts w:ascii="Cambria" w:hAnsi="Cambria" w:cstheme="minorHAnsi"/>
          <w:lang w:val="uk-UA"/>
        </w:rPr>
        <w:t xml:space="preserve">затримка термінів </w:t>
      </w:r>
      <w:r w:rsidRPr="0086373E">
        <w:rPr>
          <w:rStyle w:val="hps"/>
          <w:rFonts w:ascii="Cambria" w:hAnsi="Cambria" w:cstheme="minorHAnsi"/>
          <w:lang w:val="uk-UA"/>
        </w:rPr>
        <w:t>оплати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Товару</w:t>
      </w:r>
      <w:r w:rsidRPr="0086373E">
        <w:rPr>
          <w:rFonts w:ascii="Cambria" w:hAnsi="Cambria" w:cstheme="minorHAnsi"/>
          <w:lang w:val="uk-UA"/>
        </w:rPr>
        <w:t>)</w:t>
      </w:r>
      <w:r w:rsidR="00AA312E" w:rsidRPr="0086373E">
        <w:rPr>
          <w:rStyle w:val="hps"/>
          <w:rFonts w:ascii="Cambria" w:hAnsi="Cambria" w:cstheme="minorHAnsi"/>
          <w:lang w:val="uk-UA"/>
        </w:rPr>
        <w:t xml:space="preserve"> цього Договору</w:t>
      </w:r>
      <w:r w:rsidR="00AA312E" w:rsidRPr="0086373E">
        <w:rPr>
          <w:rFonts w:ascii="Cambria" w:hAnsi="Cambria" w:cstheme="minorHAnsi"/>
          <w:lang w:val="uk-UA"/>
        </w:rPr>
        <w:t>, окрім випадку, коли Покупцем здійснюється передплата,</w:t>
      </w:r>
      <w:r w:rsidRPr="0086373E">
        <w:rPr>
          <w:rStyle w:val="hps"/>
          <w:rFonts w:ascii="Cambria" w:hAnsi="Cambria" w:cstheme="minorHAnsi"/>
          <w:lang w:val="uk-UA"/>
        </w:rPr>
        <w:t xml:space="preserve"> Покупець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виплачує</w:t>
      </w:r>
      <w:r w:rsidRPr="0086373E">
        <w:rPr>
          <w:rFonts w:ascii="Cambria" w:hAnsi="Cambria" w:cstheme="minorHAnsi"/>
          <w:lang w:val="uk-UA"/>
        </w:rPr>
        <w:t xml:space="preserve"> </w:t>
      </w:r>
      <w:r w:rsidRPr="0086373E">
        <w:rPr>
          <w:rStyle w:val="hps"/>
          <w:rFonts w:ascii="Cambria" w:hAnsi="Cambria" w:cstheme="minorHAnsi"/>
          <w:lang w:val="uk-UA"/>
        </w:rPr>
        <w:t>Продавцю</w:t>
      </w:r>
      <w:r w:rsidRPr="0086373E">
        <w:rPr>
          <w:rFonts w:ascii="Cambria" w:hAnsi="Cambria" w:cstheme="minorHAnsi"/>
          <w:lang w:val="uk-UA"/>
        </w:rPr>
        <w:t xml:space="preserve"> </w:t>
      </w:r>
      <w:r w:rsidR="00FA5961" w:rsidRPr="0086373E">
        <w:rPr>
          <w:rFonts w:ascii="Cambria" w:hAnsi="Cambria" w:cstheme="minorHAnsi"/>
          <w:lang w:val="uk-UA"/>
        </w:rPr>
        <w:t xml:space="preserve">неустойку </w:t>
      </w:r>
      <w:r w:rsidR="00FA5961" w:rsidRPr="0086373E">
        <w:rPr>
          <w:rStyle w:val="hps"/>
          <w:rFonts w:ascii="Cambria" w:hAnsi="Cambria" w:cstheme="minorHAnsi"/>
          <w:lang w:val="uk-UA"/>
        </w:rPr>
        <w:t>у розмірі</w:t>
      </w:r>
      <w:r w:rsidR="00FA5961" w:rsidRPr="0086373E">
        <w:rPr>
          <w:rFonts w:ascii="Cambria" w:hAnsi="Cambria" w:cstheme="minorHAnsi"/>
          <w:lang w:val="uk-UA"/>
        </w:rPr>
        <w:t xml:space="preserve"> </w:t>
      </w:r>
      <w:r w:rsidR="00FA5961" w:rsidRPr="0086373E">
        <w:rPr>
          <w:rStyle w:val="hps"/>
          <w:rFonts w:ascii="Cambria" w:hAnsi="Cambria" w:cstheme="minorHAnsi"/>
          <w:lang w:val="uk-UA"/>
        </w:rPr>
        <w:t>0,05% від</w:t>
      </w:r>
      <w:r w:rsidR="00FA5961" w:rsidRPr="0086373E">
        <w:rPr>
          <w:rFonts w:ascii="Cambria" w:hAnsi="Cambria" w:cstheme="minorHAnsi"/>
          <w:lang w:val="uk-UA"/>
        </w:rPr>
        <w:t xml:space="preserve"> </w:t>
      </w:r>
      <w:r w:rsidR="00FA5961" w:rsidRPr="0086373E">
        <w:rPr>
          <w:rStyle w:val="hps"/>
          <w:rFonts w:ascii="Cambria" w:hAnsi="Cambria" w:cstheme="minorHAnsi"/>
          <w:lang w:val="uk-UA"/>
        </w:rPr>
        <w:t xml:space="preserve">вартості </w:t>
      </w:r>
      <w:r w:rsidRPr="0086373E">
        <w:rPr>
          <w:rStyle w:val="hps"/>
          <w:rFonts w:ascii="Cambria" w:hAnsi="Cambria" w:cstheme="minorHAnsi"/>
          <w:lang w:val="uk-UA"/>
        </w:rPr>
        <w:t>неоплаченого Товару</w:t>
      </w:r>
      <w:r w:rsidR="006E4810" w:rsidRPr="0086373E">
        <w:rPr>
          <w:rStyle w:val="hps"/>
          <w:rFonts w:ascii="Cambria" w:hAnsi="Cambria" w:cstheme="minorHAnsi"/>
          <w:lang w:val="uk-UA"/>
        </w:rPr>
        <w:t xml:space="preserve"> чи Робіт</w:t>
      </w:r>
      <w:r w:rsidR="00FA5961" w:rsidRPr="0086373E">
        <w:rPr>
          <w:rStyle w:val="hps"/>
          <w:rFonts w:ascii="Cambria" w:hAnsi="Cambria" w:cstheme="minorHAnsi"/>
          <w:lang w:val="uk-UA"/>
        </w:rPr>
        <w:t>, що діяла у період прострочення</w:t>
      </w:r>
    </w:p>
    <w:p w14:paraId="1E4C11B8" w14:textId="0C823244" w:rsidR="006A72D7" w:rsidRPr="0086373E" w:rsidRDefault="00D72CAD">
      <w:pPr>
        <w:ind w:left="-709"/>
        <w:jc w:val="both"/>
        <w:rPr>
          <w:rStyle w:val="hps"/>
          <w:rFonts w:ascii="Cambria" w:hAnsi="Cambria" w:cstheme="minorHAnsi"/>
          <w:lang w:val="uk-UA"/>
        </w:rPr>
      </w:pPr>
      <w:r w:rsidRPr="0086373E">
        <w:rPr>
          <w:rStyle w:val="hps"/>
          <w:rFonts w:ascii="Cambria" w:hAnsi="Cambria" w:cstheme="minorHAnsi"/>
          <w:lang w:val="uk-UA"/>
        </w:rPr>
        <w:t xml:space="preserve">       </w:t>
      </w:r>
      <w:r w:rsidR="00C46B99" w:rsidRPr="0086373E">
        <w:rPr>
          <w:rStyle w:val="hps"/>
          <w:rFonts w:ascii="Cambria" w:hAnsi="Cambria" w:cstheme="minorHAnsi"/>
          <w:lang w:val="uk-UA"/>
        </w:rPr>
        <w:t xml:space="preserve">6.3.Продавець гарантує дотримування чинного податкового законодавства України, при відображенні господарських операцій за даним Договором, та зобов’язується вжити, всі належні дії щодо виконання дій з  відображення в податковій звітності такої господарських операцій за цим Договором, та зокрема податку на додану вартість. А у випадку виникнення будь -який зауважень  у </w:t>
      </w:r>
      <w:r w:rsidR="00AA312E" w:rsidRPr="0086373E">
        <w:rPr>
          <w:rStyle w:val="hps"/>
          <w:rFonts w:ascii="Cambria" w:hAnsi="Cambria" w:cstheme="minorHAnsi"/>
          <w:lang w:val="uk-UA"/>
        </w:rPr>
        <w:t xml:space="preserve">Покупця </w:t>
      </w:r>
      <w:r w:rsidR="00C46B99" w:rsidRPr="0086373E">
        <w:rPr>
          <w:rStyle w:val="hps"/>
          <w:rFonts w:ascii="Cambria" w:hAnsi="Cambria" w:cstheme="minorHAnsi"/>
          <w:lang w:val="uk-UA"/>
        </w:rPr>
        <w:t xml:space="preserve">від податкових органів за господарськими операціями здійснених за Договором,- вирішити такі зауваження в місячний термін, а вразі відмови чи неможливості вирішення компенсувати прямі грошові збитки (тобто збитки в грошовому виразі в тому числі не визнання сум податку на додану вартість, тощо) при першому звернені </w:t>
      </w:r>
      <w:r w:rsidR="00AA312E" w:rsidRPr="0086373E">
        <w:rPr>
          <w:rStyle w:val="hps"/>
          <w:rFonts w:ascii="Cambria" w:hAnsi="Cambria" w:cstheme="minorHAnsi"/>
          <w:lang w:val="uk-UA"/>
        </w:rPr>
        <w:t xml:space="preserve">Покупця </w:t>
      </w:r>
      <w:r w:rsidR="00C46B99" w:rsidRPr="0086373E">
        <w:rPr>
          <w:rStyle w:val="hps"/>
          <w:rFonts w:ascii="Cambria" w:hAnsi="Cambria" w:cstheme="minorHAnsi"/>
          <w:lang w:val="uk-UA"/>
        </w:rPr>
        <w:t>по такому факту в 10 денний термін.</w:t>
      </w:r>
    </w:p>
    <w:p w14:paraId="09A37C75" w14:textId="63D254A0" w:rsidR="00650E1C" w:rsidRPr="0086373E" w:rsidRDefault="00650E1C" w:rsidP="0086373E">
      <w:pPr>
        <w:shd w:val="clear" w:color="auto" w:fill="FFFFFF"/>
        <w:ind w:left="-709" w:right="1"/>
        <w:jc w:val="both"/>
        <w:rPr>
          <w:rFonts w:ascii="Cambria" w:hAnsi="Cambria" w:cstheme="minorHAnsi"/>
          <w:color w:val="000000"/>
        </w:rPr>
      </w:pPr>
      <w:r w:rsidRPr="0086373E">
        <w:rPr>
          <w:rStyle w:val="hps"/>
          <w:rFonts w:ascii="Cambria" w:hAnsi="Cambria" w:cstheme="minorHAnsi"/>
          <w:lang w:val="uk-UA"/>
        </w:rPr>
        <w:t xml:space="preserve">       6.4. </w:t>
      </w:r>
      <w:r w:rsidRPr="0086373E">
        <w:rPr>
          <w:rFonts w:ascii="Cambria" w:hAnsi="Cambria" w:cstheme="minorHAnsi"/>
          <w:lang w:eastAsia="en-US"/>
        </w:rPr>
        <w:t>П</w:t>
      </w:r>
      <w:proofErr w:type="spellStart"/>
      <w:r w:rsidRPr="0086373E">
        <w:rPr>
          <w:rFonts w:ascii="Cambria" w:hAnsi="Cambria" w:cstheme="minorHAnsi"/>
          <w:lang w:val="uk-UA" w:eastAsia="en-US"/>
        </w:rPr>
        <w:t>родавець</w:t>
      </w:r>
      <w:proofErr w:type="spellEnd"/>
      <w:r w:rsidRPr="0086373E">
        <w:rPr>
          <w:rFonts w:ascii="Cambria" w:hAnsi="Cambria" w:cstheme="minorHAnsi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несе</w:t>
      </w:r>
      <w:proofErr w:type="spellEnd"/>
      <w:r w:rsidRPr="0086373E">
        <w:rPr>
          <w:rFonts w:ascii="Cambria" w:hAnsi="Cambria" w:cstheme="minorHAnsi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відповідальність</w:t>
      </w:r>
      <w:proofErr w:type="spellEnd"/>
      <w:r w:rsidRPr="0086373E">
        <w:rPr>
          <w:rFonts w:ascii="Cambria" w:hAnsi="Cambria" w:cstheme="minorHAnsi"/>
          <w:lang w:eastAsia="en-US"/>
        </w:rPr>
        <w:t xml:space="preserve"> за </w:t>
      </w:r>
      <w:proofErr w:type="spellStart"/>
      <w:r w:rsidRPr="0086373E">
        <w:rPr>
          <w:rFonts w:ascii="Cambria" w:hAnsi="Cambria" w:cstheme="minorHAnsi"/>
          <w:lang w:eastAsia="en-US"/>
        </w:rPr>
        <w:t>порушення</w:t>
      </w:r>
      <w:proofErr w:type="spellEnd"/>
      <w:r w:rsidRPr="0086373E">
        <w:rPr>
          <w:rFonts w:ascii="Cambria" w:hAnsi="Cambria" w:cstheme="minorHAnsi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строків</w:t>
      </w:r>
      <w:proofErr w:type="spellEnd"/>
      <w:r w:rsidRPr="0086373E">
        <w:rPr>
          <w:rFonts w:ascii="Cambria" w:hAnsi="Cambria" w:cstheme="minorHAnsi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оформлення</w:t>
      </w:r>
      <w:proofErr w:type="spellEnd"/>
      <w:r w:rsidRPr="0086373E">
        <w:rPr>
          <w:rFonts w:ascii="Cambria" w:hAnsi="Cambria" w:cstheme="minorHAnsi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податкових</w:t>
      </w:r>
      <w:proofErr w:type="spellEnd"/>
      <w:r w:rsidRPr="0086373E">
        <w:rPr>
          <w:rFonts w:ascii="Cambria" w:hAnsi="Cambria" w:cstheme="minorHAnsi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накладних</w:t>
      </w:r>
      <w:proofErr w:type="spellEnd"/>
      <w:r w:rsidRPr="0086373E">
        <w:rPr>
          <w:rFonts w:ascii="Cambria" w:hAnsi="Cambria" w:cstheme="minorHAnsi"/>
          <w:lang w:eastAsia="en-US"/>
        </w:rPr>
        <w:t xml:space="preserve"> з</w:t>
      </w:r>
      <w:r w:rsidRPr="0086373E">
        <w:rPr>
          <w:rFonts w:ascii="Cambria" w:hAnsi="Cambria" w:cstheme="minorHAnsi"/>
          <w:spacing w:val="1"/>
          <w:lang w:eastAsia="en-US"/>
        </w:rPr>
        <w:t xml:space="preserve"> </w:t>
      </w:r>
      <w:r w:rsidRPr="0086373E">
        <w:rPr>
          <w:rFonts w:ascii="Cambria" w:hAnsi="Cambria" w:cstheme="minorHAnsi"/>
          <w:lang w:eastAsia="en-US"/>
        </w:rPr>
        <w:t>ПДВ</w:t>
      </w:r>
      <w:r w:rsidRPr="0086373E">
        <w:rPr>
          <w:rFonts w:ascii="Cambria" w:hAnsi="Cambria" w:cstheme="minorHAnsi"/>
          <w:spacing w:val="-2"/>
          <w:lang w:eastAsia="en-US"/>
        </w:rPr>
        <w:t xml:space="preserve"> </w:t>
      </w:r>
      <w:r w:rsidRPr="0086373E">
        <w:rPr>
          <w:rFonts w:ascii="Cambria" w:hAnsi="Cambria" w:cstheme="minorHAnsi"/>
          <w:lang w:eastAsia="en-US"/>
        </w:rPr>
        <w:t>у</w:t>
      </w:r>
      <w:r w:rsidRPr="0086373E">
        <w:rPr>
          <w:rFonts w:ascii="Cambria" w:hAnsi="Cambria" w:cstheme="minorHAnsi"/>
          <w:spacing w:val="-3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розмірі</w:t>
      </w:r>
      <w:proofErr w:type="spellEnd"/>
      <w:r w:rsidRPr="0086373E">
        <w:rPr>
          <w:rFonts w:ascii="Cambria" w:hAnsi="Cambria" w:cstheme="minorHAnsi"/>
          <w:lang w:eastAsia="en-US"/>
        </w:rPr>
        <w:t>,</w:t>
      </w:r>
      <w:r w:rsidRPr="0086373E">
        <w:rPr>
          <w:rFonts w:ascii="Cambria" w:hAnsi="Cambria" w:cstheme="minorHAnsi"/>
          <w:spacing w:val="3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що</w:t>
      </w:r>
      <w:proofErr w:type="spellEnd"/>
      <w:r w:rsidRPr="0086373E">
        <w:rPr>
          <w:rFonts w:ascii="Cambria" w:hAnsi="Cambria" w:cstheme="minorHAnsi"/>
          <w:spacing w:val="-3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встановлений</w:t>
      </w:r>
      <w:proofErr w:type="spellEnd"/>
      <w:r w:rsidRPr="0086373E">
        <w:rPr>
          <w:rFonts w:ascii="Cambria" w:hAnsi="Cambria" w:cstheme="minorHAnsi"/>
          <w:spacing w:val="8"/>
          <w:lang w:eastAsia="en-US"/>
        </w:rPr>
        <w:t xml:space="preserve"> </w:t>
      </w:r>
      <w:r w:rsidRPr="0086373E">
        <w:rPr>
          <w:rFonts w:ascii="Cambria" w:hAnsi="Cambria" w:cstheme="minorHAnsi"/>
          <w:lang w:eastAsia="en-US"/>
        </w:rPr>
        <w:t>п.п.120</w:t>
      </w:r>
      <w:r w:rsidRPr="0086373E">
        <w:rPr>
          <w:rFonts w:ascii="Cambria" w:hAnsi="Cambria" w:cstheme="minorHAnsi"/>
          <w:vertAlign w:val="superscript"/>
          <w:lang w:eastAsia="en-US"/>
        </w:rPr>
        <w:t>1</w:t>
      </w:r>
      <w:r w:rsidRPr="0086373E">
        <w:rPr>
          <w:rFonts w:ascii="Cambria" w:hAnsi="Cambria" w:cstheme="minorHAnsi"/>
          <w:lang w:eastAsia="en-US"/>
        </w:rPr>
        <w:t>.1.</w:t>
      </w:r>
      <w:r w:rsidRPr="0086373E">
        <w:rPr>
          <w:rFonts w:ascii="Cambria" w:hAnsi="Cambria" w:cstheme="minorHAnsi"/>
          <w:spacing w:val="3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Податкового</w:t>
      </w:r>
      <w:proofErr w:type="spellEnd"/>
      <w:r w:rsidRPr="0086373E">
        <w:rPr>
          <w:rFonts w:ascii="Cambria" w:hAnsi="Cambria" w:cstheme="minorHAnsi"/>
          <w:spacing w:val="-3"/>
          <w:lang w:eastAsia="en-US"/>
        </w:rPr>
        <w:t xml:space="preserve"> </w:t>
      </w:r>
      <w:r w:rsidRPr="0086373E">
        <w:rPr>
          <w:rFonts w:ascii="Cambria" w:hAnsi="Cambria" w:cstheme="minorHAnsi"/>
          <w:lang w:eastAsia="en-US"/>
        </w:rPr>
        <w:t>кодексу</w:t>
      </w:r>
      <w:r w:rsidRPr="0086373E">
        <w:rPr>
          <w:rFonts w:ascii="Cambria" w:hAnsi="Cambria" w:cstheme="minorHAnsi"/>
          <w:spacing w:val="-4"/>
          <w:lang w:eastAsia="en-US"/>
        </w:rPr>
        <w:t xml:space="preserve"> </w:t>
      </w:r>
      <w:proofErr w:type="spellStart"/>
      <w:r w:rsidRPr="0086373E">
        <w:rPr>
          <w:rFonts w:ascii="Cambria" w:hAnsi="Cambria" w:cstheme="minorHAnsi"/>
          <w:lang w:eastAsia="en-US"/>
        </w:rPr>
        <w:t>України</w:t>
      </w:r>
      <w:proofErr w:type="spellEnd"/>
      <w:r w:rsidRPr="0086373E">
        <w:rPr>
          <w:rFonts w:ascii="Cambria" w:hAnsi="Cambria" w:cstheme="minorHAnsi"/>
          <w:lang w:eastAsia="en-US"/>
        </w:rPr>
        <w:t>.</w:t>
      </w:r>
    </w:p>
    <w:p w14:paraId="45AB724D" w14:textId="1A6AC957" w:rsidR="007D4D3B" w:rsidRPr="00EC261E" w:rsidRDefault="007D4D3B">
      <w:pPr>
        <w:ind w:left="-709"/>
        <w:jc w:val="both"/>
        <w:rPr>
          <w:rStyle w:val="hps"/>
          <w:rFonts w:ascii="Cambria" w:hAnsi="Cambria"/>
          <w:b/>
          <w:lang w:val="uk-UA"/>
        </w:rPr>
      </w:pPr>
    </w:p>
    <w:p w14:paraId="5D4CBE26" w14:textId="77777777" w:rsidR="00B56A18" w:rsidRPr="00EC261E" w:rsidRDefault="00C508C3" w:rsidP="00623283">
      <w:pPr>
        <w:ind w:left="-720" w:firstLine="360"/>
        <w:jc w:val="center"/>
        <w:rPr>
          <w:rStyle w:val="hps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>7.</w:t>
      </w:r>
      <w:r w:rsidRPr="00EC261E">
        <w:rPr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ІНШІ УМОВИ</w:t>
      </w:r>
    </w:p>
    <w:p w14:paraId="6427B143" w14:textId="77777777" w:rsidR="00C508C3" w:rsidRPr="00EC261E" w:rsidRDefault="00C508C3" w:rsidP="00623283">
      <w:pPr>
        <w:ind w:left="-709" w:firstLine="283"/>
        <w:jc w:val="both"/>
        <w:rPr>
          <w:rStyle w:val="hps"/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 xml:space="preserve"> 7.1</w:t>
      </w:r>
      <w:r w:rsidRPr="00EC261E">
        <w:rPr>
          <w:rFonts w:ascii="Cambria" w:hAnsi="Cambria"/>
          <w:lang w:val="uk-UA"/>
        </w:rPr>
        <w:t xml:space="preserve">. </w:t>
      </w:r>
      <w:r w:rsidRPr="00EC261E">
        <w:rPr>
          <w:rStyle w:val="hps"/>
          <w:rFonts w:ascii="Cambria" w:hAnsi="Cambria"/>
          <w:lang w:val="uk-UA"/>
        </w:rPr>
        <w:t>Продавець і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Покупець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відповідно до Закону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України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 xml:space="preserve">є </w:t>
      </w:r>
      <w:r w:rsidR="00E565E0" w:rsidRPr="00EC261E">
        <w:rPr>
          <w:rStyle w:val="hps"/>
          <w:rFonts w:ascii="Cambria" w:hAnsi="Cambria"/>
          <w:lang w:val="uk-UA"/>
        </w:rPr>
        <w:t xml:space="preserve">платниками </w:t>
      </w:r>
      <w:r w:rsidRPr="00EC261E">
        <w:rPr>
          <w:rStyle w:val="hps"/>
          <w:rFonts w:ascii="Cambria" w:hAnsi="Cambria"/>
          <w:lang w:val="uk-UA"/>
        </w:rPr>
        <w:t>податку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на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прибуток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на</w:t>
      </w:r>
      <w:r w:rsidRPr="00EC261E">
        <w:rPr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>загальних підставах</w:t>
      </w:r>
      <w:r w:rsidR="00B56A18" w:rsidRPr="00EC261E">
        <w:rPr>
          <w:rStyle w:val="hps"/>
          <w:rFonts w:ascii="Cambria" w:hAnsi="Cambria"/>
          <w:lang w:val="uk-UA"/>
        </w:rPr>
        <w:t>, Покупець також є платником ПДВ</w:t>
      </w:r>
      <w:r w:rsidRPr="00EC261E">
        <w:rPr>
          <w:rStyle w:val="hps"/>
          <w:rFonts w:ascii="Cambria" w:hAnsi="Cambria"/>
          <w:lang w:val="uk-UA"/>
        </w:rPr>
        <w:t>.</w:t>
      </w:r>
    </w:p>
    <w:p w14:paraId="107AADD6" w14:textId="77777777" w:rsidR="00986CE8" w:rsidRPr="00EC261E" w:rsidRDefault="00986CE8" w:rsidP="00623283">
      <w:pPr>
        <w:ind w:left="-709" w:firstLine="283"/>
        <w:jc w:val="both"/>
        <w:rPr>
          <w:rStyle w:val="hps"/>
          <w:rFonts w:ascii="Cambria" w:hAnsi="Cambria"/>
          <w:lang w:val="uk-UA"/>
        </w:rPr>
      </w:pPr>
    </w:p>
    <w:p w14:paraId="4D6BA0D7" w14:textId="3506377D" w:rsidR="00986CE8" w:rsidRPr="00EC261E" w:rsidRDefault="00986CE8" w:rsidP="00986CE8">
      <w:pPr>
        <w:ind w:left="-709" w:firstLine="283"/>
        <w:jc w:val="center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b/>
          <w:lang w:val="uk-UA"/>
        </w:rPr>
        <w:t>8. ФОРС – МАЖОР</w:t>
      </w:r>
    </w:p>
    <w:p w14:paraId="5351F0A0" w14:textId="0A159D4C" w:rsidR="00623283" w:rsidRPr="00EC261E" w:rsidRDefault="00C508C3" w:rsidP="00986CE8">
      <w:pPr>
        <w:ind w:left="-709"/>
        <w:jc w:val="both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lang w:val="uk-UA"/>
        </w:rPr>
        <w:t xml:space="preserve">         8.1. Жодна із Сторін не буде нести відповідальність за повне або часткове невиконання будь-якої з своїх обов'язків за цим Договором, якщо це невиконання буде наслідком таких обставин, як повінь, пожежа, землетрус</w:t>
      </w:r>
      <w:r w:rsidR="00AA312E" w:rsidRPr="00EC261E">
        <w:rPr>
          <w:rFonts w:ascii="Cambria" w:hAnsi="Cambria"/>
          <w:lang w:val="uk-UA"/>
        </w:rPr>
        <w:t>, пандемія, карантин</w:t>
      </w:r>
      <w:r w:rsidR="0043165E" w:rsidRPr="00EC261E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 xml:space="preserve">та інші стихійні лиха, а також війна і військові дії, обмеження на експорт (імпорт), припинення подачі енергоносіїв на підприємства-виробники даного Товару за обставинами, за які Сторони не відповідають, або прийняття держорганами нормативних актів та інших документів, які безпосередньо впливають на виконання даного Договору. Наступ цих обставин засвідчується </w:t>
      </w:r>
      <w:r w:rsidR="0043165E" w:rsidRPr="00EC261E">
        <w:rPr>
          <w:rFonts w:ascii="Cambria" w:hAnsi="Cambria"/>
          <w:lang w:val="uk-UA"/>
        </w:rPr>
        <w:t xml:space="preserve">сертифікатом </w:t>
      </w:r>
      <w:r w:rsidRPr="00EC261E">
        <w:rPr>
          <w:rFonts w:ascii="Cambria" w:hAnsi="Cambria"/>
          <w:lang w:val="uk-UA"/>
        </w:rPr>
        <w:t>Торгово-промислової палати місця знаходження постраждалої Сторони. Якщо будь-яке з таких обставин безпосередньо вплине на виконання зобов'язання в строк, встановлений в Договорі, то цей термін пропорційно відсувається на час дії відповідної обставини, але не більше ніж на 3 (три) місяці. Після закінчення трьох місяців Сторони зобов'язані повернути один одному все отримане до моменту настання обставин форс-мажору.</w:t>
      </w:r>
    </w:p>
    <w:p w14:paraId="6B873163" w14:textId="7CF79855" w:rsidR="00C508C3" w:rsidRPr="00EC261E" w:rsidRDefault="00C508C3" w:rsidP="00623283">
      <w:pPr>
        <w:ind w:left="-709"/>
        <w:jc w:val="both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lang w:val="uk-UA"/>
        </w:rPr>
        <w:t xml:space="preserve">         8.2. Сторона, для якої створилася неможливість виконання зобов'язань, про настання, передбачуваний термін дії і припинення вищевказаних обставин, зобов'язана в термін не пізніше 2 (двох) </w:t>
      </w:r>
      <w:r w:rsidR="00655B72" w:rsidRPr="00EC261E">
        <w:rPr>
          <w:rFonts w:ascii="Cambria" w:hAnsi="Cambria"/>
          <w:lang w:val="uk-UA"/>
        </w:rPr>
        <w:t xml:space="preserve">робочих </w:t>
      </w:r>
      <w:r w:rsidRPr="00EC261E">
        <w:rPr>
          <w:rFonts w:ascii="Cambria" w:hAnsi="Cambria"/>
          <w:lang w:val="uk-UA"/>
        </w:rPr>
        <w:t>днів у письмовій формі повідомити іншу Сторону.</w:t>
      </w:r>
    </w:p>
    <w:p w14:paraId="3C7E9F1F" w14:textId="77777777" w:rsidR="007D4D3B" w:rsidRPr="00EC261E" w:rsidRDefault="00C508C3" w:rsidP="00623283">
      <w:pPr>
        <w:pStyle w:val="BodyText"/>
        <w:ind w:left="-709"/>
        <w:jc w:val="both"/>
        <w:rPr>
          <w:rStyle w:val="hps"/>
          <w:rFonts w:ascii="Cambria" w:hAnsi="Cambria"/>
          <w:b/>
          <w:lang w:val="uk-UA" w:eastAsia="x-none"/>
        </w:rPr>
      </w:pPr>
      <w:r w:rsidRPr="00EC261E">
        <w:rPr>
          <w:rStyle w:val="hps"/>
          <w:rFonts w:ascii="Cambria" w:hAnsi="Cambria"/>
          <w:b/>
          <w:lang w:val="uk-UA" w:eastAsia="x-none"/>
        </w:rPr>
        <w:t xml:space="preserve">                                                                            </w:t>
      </w:r>
    </w:p>
    <w:p w14:paraId="6CF179CE" w14:textId="77777777" w:rsidR="00F310F7" w:rsidRDefault="00F310F7" w:rsidP="00623283">
      <w:pPr>
        <w:pStyle w:val="BodyText"/>
        <w:ind w:left="-709"/>
        <w:jc w:val="center"/>
        <w:rPr>
          <w:rStyle w:val="hps"/>
          <w:rFonts w:ascii="Cambria" w:hAnsi="Cambria"/>
          <w:b/>
          <w:lang w:val="uk-UA" w:eastAsia="x-none"/>
        </w:rPr>
      </w:pPr>
    </w:p>
    <w:p w14:paraId="06DACB80" w14:textId="77777777" w:rsidR="00F310F7" w:rsidRDefault="00F310F7" w:rsidP="00623283">
      <w:pPr>
        <w:pStyle w:val="BodyText"/>
        <w:ind w:left="-709"/>
        <w:jc w:val="center"/>
        <w:rPr>
          <w:rStyle w:val="hps"/>
          <w:rFonts w:ascii="Cambria" w:hAnsi="Cambria"/>
          <w:b/>
          <w:lang w:val="uk-UA" w:eastAsia="x-none"/>
        </w:rPr>
      </w:pPr>
    </w:p>
    <w:p w14:paraId="12BDA420" w14:textId="77777777" w:rsidR="00F310F7" w:rsidRDefault="00F310F7" w:rsidP="00623283">
      <w:pPr>
        <w:pStyle w:val="BodyText"/>
        <w:ind w:left="-709"/>
        <w:jc w:val="center"/>
        <w:rPr>
          <w:rStyle w:val="hps"/>
          <w:rFonts w:ascii="Cambria" w:hAnsi="Cambria"/>
          <w:b/>
          <w:lang w:val="uk-UA" w:eastAsia="x-none"/>
        </w:rPr>
      </w:pPr>
    </w:p>
    <w:p w14:paraId="60AB415A" w14:textId="77777777" w:rsidR="007D4D3B" w:rsidRPr="00EC261E" w:rsidRDefault="00C508C3" w:rsidP="00623283">
      <w:pPr>
        <w:pStyle w:val="BodyText"/>
        <w:ind w:left="-709"/>
        <w:jc w:val="center"/>
        <w:rPr>
          <w:rStyle w:val="hps"/>
          <w:rFonts w:ascii="Cambria" w:hAnsi="Cambria"/>
          <w:b/>
          <w:lang w:val="uk-UA" w:eastAsia="x-none"/>
        </w:rPr>
      </w:pPr>
      <w:r w:rsidRPr="00EC261E">
        <w:rPr>
          <w:rStyle w:val="hps"/>
          <w:rFonts w:ascii="Cambria" w:hAnsi="Cambria"/>
          <w:b/>
          <w:lang w:val="uk-UA" w:eastAsia="x-none"/>
        </w:rPr>
        <w:t>9.</w:t>
      </w:r>
      <w:r w:rsidRPr="00EC261E">
        <w:rPr>
          <w:rFonts w:ascii="Cambria" w:hAnsi="Cambria"/>
          <w:b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b/>
          <w:lang w:val="uk-UA" w:eastAsia="x-none"/>
        </w:rPr>
        <w:t>ВИРІШЕННЯ СПОРІВ</w:t>
      </w:r>
    </w:p>
    <w:p w14:paraId="6982A1D5" w14:textId="00458FF2" w:rsidR="00623283" w:rsidRPr="00EC261E" w:rsidRDefault="00C508C3" w:rsidP="00623283">
      <w:pPr>
        <w:pStyle w:val="BodyText"/>
        <w:ind w:left="-709"/>
        <w:jc w:val="both"/>
        <w:rPr>
          <w:rStyle w:val="hps"/>
          <w:rFonts w:ascii="Cambria" w:hAnsi="Cambria"/>
          <w:lang w:val="uk-UA" w:eastAsia="x-none"/>
        </w:rPr>
      </w:pPr>
      <w:r w:rsidRPr="00EC261E">
        <w:rPr>
          <w:rStyle w:val="hps"/>
          <w:rFonts w:ascii="Cambria" w:hAnsi="Cambria"/>
          <w:lang w:val="uk-UA" w:eastAsia="x-none"/>
        </w:rPr>
        <w:t xml:space="preserve">        9.1</w:t>
      </w:r>
      <w:r w:rsidRPr="00EC261E">
        <w:rPr>
          <w:rFonts w:ascii="Cambria" w:hAnsi="Cambria"/>
          <w:lang w:val="uk-UA" w:eastAsia="x-none"/>
        </w:rPr>
        <w:t xml:space="preserve">. </w:t>
      </w:r>
      <w:r w:rsidRPr="00EC261E">
        <w:rPr>
          <w:rStyle w:val="hps"/>
          <w:rFonts w:ascii="Cambria" w:hAnsi="Cambria"/>
          <w:lang w:val="uk-UA" w:eastAsia="x-none"/>
        </w:rPr>
        <w:t>Сторони зобов'язуються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докладати зусиль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для вирішення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спорів у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досудовому порядку,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тому числі шляхом проведення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переговорів,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пошуку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взаємоприйнятних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рішень,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залучення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експертів,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продовження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строків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врегулювання розбіжностей</w:t>
      </w:r>
      <w:r w:rsidRPr="00EC261E">
        <w:rPr>
          <w:rFonts w:ascii="Cambria" w:hAnsi="Cambria"/>
          <w:lang w:val="uk-UA" w:eastAsia="x-none"/>
        </w:rPr>
        <w:t xml:space="preserve">, внесення змін </w:t>
      </w:r>
      <w:r w:rsidRPr="00EC261E">
        <w:rPr>
          <w:rStyle w:val="hps"/>
          <w:rFonts w:ascii="Cambria" w:hAnsi="Cambria"/>
          <w:lang w:val="uk-UA" w:eastAsia="x-none"/>
        </w:rPr>
        <w:t>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умови Договору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тощо.</w:t>
      </w:r>
    </w:p>
    <w:p w14:paraId="07681AAA" w14:textId="77777777" w:rsidR="00623283" w:rsidRPr="00EC261E" w:rsidRDefault="00C508C3" w:rsidP="00623283">
      <w:pPr>
        <w:pStyle w:val="BodyText"/>
        <w:ind w:left="-709"/>
        <w:jc w:val="both"/>
        <w:rPr>
          <w:rStyle w:val="hps"/>
          <w:rFonts w:ascii="Cambria" w:hAnsi="Cambria"/>
          <w:lang w:val="uk-UA" w:eastAsia="x-none"/>
        </w:rPr>
      </w:pPr>
      <w:r w:rsidRPr="00EC261E">
        <w:rPr>
          <w:rStyle w:val="hps"/>
          <w:rFonts w:ascii="Cambria" w:hAnsi="Cambria"/>
          <w:lang w:val="uk-UA" w:eastAsia="x-none"/>
        </w:rPr>
        <w:t xml:space="preserve">        9.2</w:t>
      </w:r>
      <w:r w:rsidRPr="00EC261E">
        <w:rPr>
          <w:rFonts w:ascii="Cambria" w:hAnsi="Cambria"/>
          <w:lang w:val="uk-UA" w:eastAsia="x-none"/>
        </w:rPr>
        <w:t xml:space="preserve">. </w:t>
      </w:r>
      <w:r w:rsidRPr="00EC261E">
        <w:rPr>
          <w:rStyle w:val="hps"/>
          <w:rFonts w:ascii="Cambria" w:hAnsi="Cambria"/>
          <w:lang w:val="uk-UA" w:eastAsia="x-none"/>
        </w:rPr>
        <w:t>Кожна із Сторін має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право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звернутися до суду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за захистом своїх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прав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та інтересів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порядку, передбаченому законодавством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України</w:t>
      </w:r>
      <w:r w:rsidR="00623283" w:rsidRPr="00EC261E">
        <w:rPr>
          <w:rStyle w:val="hps"/>
          <w:rFonts w:ascii="Cambria" w:hAnsi="Cambria"/>
          <w:lang w:val="uk-UA" w:eastAsia="x-none"/>
        </w:rPr>
        <w:t>.</w:t>
      </w:r>
    </w:p>
    <w:p w14:paraId="24F6F26A" w14:textId="17512F30" w:rsidR="00C508C3" w:rsidRPr="00EC261E" w:rsidRDefault="00C508C3" w:rsidP="00623283">
      <w:pPr>
        <w:pStyle w:val="BodyText"/>
        <w:ind w:left="-709"/>
        <w:jc w:val="both"/>
        <w:rPr>
          <w:rFonts w:ascii="Cambria" w:hAnsi="Cambria"/>
          <w:bCs/>
          <w:i/>
          <w:iCs/>
          <w:lang w:val="uk-UA" w:eastAsia="x-none"/>
        </w:rPr>
      </w:pPr>
      <w:r w:rsidRPr="00EC261E">
        <w:rPr>
          <w:rStyle w:val="hps"/>
          <w:rFonts w:ascii="Cambria" w:hAnsi="Cambria"/>
          <w:lang w:val="uk-UA" w:eastAsia="x-none"/>
        </w:rPr>
        <w:lastRenderedPageBreak/>
        <w:t xml:space="preserve">        9.3</w:t>
      </w:r>
      <w:r w:rsidRPr="00EC261E">
        <w:rPr>
          <w:rFonts w:ascii="Cambria" w:hAnsi="Cambria"/>
          <w:lang w:val="uk-UA" w:eastAsia="x-none"/>
        </w:rPr>
        <w:t xml:space="preserve">. </w:t>
      </w:r>
      <w:r w:rsidRPr="00EC261E">
        <w:rPr>
          <w:rStyle w:val="hps"/>
          <w:rFonts w:ascii="Cambria" w:hAnsi="Cambria"/>
          <w:lang w:val="uk-UA" w:eastAsia="x-none"/>
        </w:rPr>
        <w:t>У випадку, якщо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угода не буде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досягнут</w:t>
      </w:r>
      <w:r w:rsidR="00623283" w:rsidRPr="00EC261E">
        <w:rPr>
          <w:rStyle w:val="hps"/>
          <w:rFonts w:ascii="Cambria" w:hAnsi="Cambria"/>
          <w:lang w:val="uk-UA" w:eastAsia="x-none"/>
        </w:rPr>
        <w:t>а</w:t>
      </w:r>
      <w:r w:rsidRPr="00EC261E">
        <w:rPr>
          <w:rStyle w:val="hps"/>
          <w:rFonts w:ascii="Cambria" w:hAnsi="Cambria"/>
          <w:lang w:val="uk-UA" w:eastAsia="x-none"/>
        </w:rPr>
        <w:t>,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спори підлягають розгляду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в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судовому порядку відповідно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до чинного законодавства</w:t>
      </w:r>
      <w:r w:rsidRPr="00EC261E">
        <w:rPr>
          <w:rFonts w:ascii="Cambria" w:hAnsi="Cambria"/>
          <w:lang w:val="uk-UA" w:eastAsia="x-none"/>
        </w:rPr>
        <w:t xml:space="preserve"> </w:t>
      </w:r>
      <w:r w:rsidRPr="00EC261E">
        <w:rPr>
          <w:rStyle w:val="hps"/>
          <w:rFonts w:ascii="Cambria" w:hAnsi="Cambria"/>
          <w:lang w:val="uk-UA" w:eastAsia="x-none"/>
        </w:rPr>
        <w:t>України</w:t>
      </w:r>
      <w:r w:rsidRPr="00EC261E">
        <w:rPr>
          <w:rFonts w:ascii="Cambria" w:hAnsi="Cambria"/>
          <w:lang w:val="uk-UA" w:eastAsia="x-none"/>
        </w:rPr>
        <w:t>.</w:t>
      </w:r>
    </w:p>
    <w:p w14:paraId="30BE8262" w14:textId="77777777" w:rsidR="007D4D3B" w:rsidRPr="00EC261E" w:rsidRDefault="00C508C3" w:rsidP="00623283">
      <w:pPr>
        <w:ind w:left="-709"/>
        <w:jc w:val="both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b/>
          <w:lang w:val="uk-UA"/>
        </w:rPr>
        <w:t xml:space="preserve">                                                                             </w:t>
      </w:r>
    </w:p>
    <w:p w14:paraId="179CB415" w14:textId="77777777" w:rsidR="00ED1D13" w:rsidRPr="00EC261E" w:rsidRDefault="00C508C3" w:rsidP="00623283">
      <w:pPr>
        <w:ind w:left="-709"/>
        <w:jc w:val="center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b/>
          <w:lang w:val="uk-UA"/>
        </w:rPr>
        <w:t>10. ДОДАТКОВІ УМОВИ</w:t>
      </w:r>
    </w:p>
    <w:p w14:paraId="35C2CAE8" w14:textId="0BF01D14" w:rsidR="00623283" w:rsidRPr="00EC261E" w:rsidRDefault="00C508C3" w:rsidP="00623283">
      <w:pPr>
        <w:ind w:left="-70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   10.1. Цей Договір набуває чинності з моменту його підписання Сторонами і діє до повного виконання обома Сторонами своїх зобов'язань, що випливають з цього Договору.</w:t>
      </w:r>
    </w:p>
    <w:p w14:paraId="22DFA5A6" w14:textId="461B6B7F" w:rsidR="00623283" w:rsidRPr="00EC261E" w:rsidRDefault="00C508C3" w:rsidP="00623283">
      <w:pPr>
        <w:ind w:left="-70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   10.2. Після підписання цього Договору Сторонами всі попередні домовленості за ним, листування, попередні угоди та переговори про наміри з питань, які, так чи інакше, стосуються цього Договору, втрачають юридичну силу.</w:t>
      </w:r>
      <w:r w:rsidRPr="00EC261E">
        <w:rPr>
          <w:rFonts w:ascii="Cambria" w:hAnsi="Cambria"/>
          <w:lang w:val="uk-UA"/>
        </w:rPr>
        <w:br/>
        <w:t xml:space="preserve">         10.3. Доповнення і зміни у формі Додаткових угод до цього Дог</w:t>
      </w:r>
      <w:r w:rsidR="00A32FCF" w:rsidRPr="00EC261E">
        <w:rPr>
          <w:rFonts w:ascii="Cambria" w:hAnsi="Cambria"/>
          <w:lang w:val="uk-UA"/>
        </w:rPr>
        <w:t>овору, які є невід'ємною частиною</w:t>
      </w:r>
      <w:r w:rsidRPr="00EC261E">
        <w:rPr>
          <w:rFonts w:ascii="Cambria" w:hAnsi="Cambria"/>
          <w:lang w:val="uk-UA"/>
        </w:rPr>
        <w:t xml:space="preserve"> цього Договору, дійсні в тому випадку, якщо вони викладені у письмовій формі та підписані уповноваженими на те представниками Сторін.</w:t>
      </w:r>
    </w:p>
    <w:p w14:paraId="24F7C39A" w14:textId="77777777" w:rsidR="00623283" w:rsidRPr="00EC261E" w:rsidRDefault="00C508C3" w:rsidP="00623283">
      <w:pPr>
        <w:ind w:left="-709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         10.4. Всі правовідносини, що виникають у зв'язку з виконанням умов цього Договору і не врегульовані ним, регламентуються нормами чинного законодавства України.</w:t>
      </w:r>
    </w:p>
    <w:p w14:paraId="71B5523B" w14:textId="50023951" w:rsidR="00C508C3" w:rsidRPr="00EC261E" w:rsidRDefault="00C508C3" w:rsidP="00623283">
      <w:pPr>
        <w:ind w:left="-709"/>
        <w:jc w:val="both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lang w:val="uk-UA"/>
        </w:rPr>
        <w:t xml:space="preserve">         10.5. Сторони домовилися про те, що цей Договір, переданий по </w:t>
      </w:r>
      <w:r w:rsidR="00DA5E61" w:rsidRPr="00EC261E">
        <w:rPr>
          <w:rFonts w:ascii="Cambria" w:hAnsi="Cambria"/>
          <w:lang w:val="uk-UA"/>
        </w:rPr>
        <w:t xml:space="preserve">електронному </w:t>
      </w:r>
      <w:r w:rsidRPr="00EC261E">
        <w:rPr>
          <w:rFonts w:ascii="Cambria" w:hAnsi="Cambria"/>
          <w:lang w:val="uk-UA"/>
        </w:rPr>
        <w:t>зв'язку і підписаний обома Сторонами, є дійсним і законним при подальшому підтвердженні йог</w:t>
      </w:r>
      <w:r w:rsidR="00D21996" w:rsidRPr="00EC261E">
        <w:rPr>
          <w:rFonts w:ascii="Cambria" w:hAnsi="Cambria"/>
          <w:lang w:val="uk-UA"/>
        </w:rPr>
        <w:t>о оригіналом.</w:t>
      </w:r>
      <w:r w:rsidR="00D21996" w:rsidRPr="00EC261E">
        <w:rPr>
          <w:rFonts w:ascii="Cambria" w:hAnsi="Cambria"/>
          <w:lang w:val="uk-UA"/>
        </w:rPr>
        <w:br/>
        <w:t xml:space="preserve">         </w:t>
      </w:r>
      <w:r w:rsidRPr="00EC261E">
        <w:rPr>
          <w:rFonts w:ascii="Cambria" w:hAnsi="Cambria"/>
          <w:lang w:val="uk-UA"/>
        </w:rPr>
        <w:t>10.</w:t>
      </w:r>
      <w:r w:rsidR="00DA5E61" w:rsidRPr="00EC261E">
        <w:rPr>
          <w:rFonts w:ascii="Cambria" w:hAnsi="Cambria"/>
          <w:lang w:val="uk-UA"/>
        </w:rPr>
        <w:t>6</w:t>
      </w:r>
      <w:r w:rsidRPr="00EC261E">
        <w:rPr>
          <w:rFonts w:ascii="Cambria" w:hAnsi="Cambria"/>
          <w:lang w:val="uk-UA"/>
        </w:rPr>
        <w:t>. Цей Договір складено у двох примірниках українською мовою, що мають однакову юридичну силу, по одному для кожної із Сторін.</w:t>
      </w:r>
    </w:p>
    <w:p w14:paraId="5420A202" w14:textId="33EF267A" w:rsidR="00B56A18" w:rsidRPr="00EC261E" w:rsidRDefault="00B56A18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10.7. Даний Договір набирає чинності з моменту його підписання сторонами і діє до «31» грудня </w:t>
      </w:r>
      <w:r w:rsidR="00AA312E" w:rsidRPr="00EC261E">
        <w:rPr>
          <w:rFonts w:ascii="Cambria" w:hAnsi="Cambria"/>
          <w:lang w:val="uk-UA"/>
        </w:rPr>
        <w:t>202</w:t>
      </w:r>
      <w:r w:rsidR="00623283" w:rsidRPr="00EC261E">
        <w:rPr>
          <w:rFonts w:ascii="Cambria" w:hAnsi="Cambria"/>
          <w:lang w:val="uk-UA"/>
        </w:rPr>
        <w:t>3</w:t>
      </w:r>
      <w:r w:rsidR="00AA312E" w:rsidRPr="00EC261E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>року, але в будь-якому випадку до повного виконання сторонами своїх зобов’язань за Договором.</w:t>
      </w:r>
    </w:p>
    <w:p w14:paraId="02F41B3E" w14:textId="77777777" w:rsidR="00B56A18" w:rsidRPr="00EC261E" w:rsidRDefault="00B56A18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10.8. Підтвердження повноважень:</w:t>
      </w:r>
    </w:p>
    <w:p w14:paraId="69C5DE4E" w14:textId="77777777" w:rsidR="00B56A18" w:rsidRPr="00EC261E" w:rsidRDefault="00B56A18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10.8.1. На виконання правил абзацу другого частини третьої статті 92 Цивільного кодексу України Продавець підтверджує той факт, що вартість майна, робіт або послуг, що є предметом Даного Договору не перевищує 50 відсотків вартості чистих активів Продавця, станом на кінець попереднього кварталу.</w:t>
      </w:r>
    </w:p>
    <w:p w14:paraId="66EE4CCC" w14:textId="77777777" w:rsidR="00B56A18" w:rsidRPr="00EC261E" w:rsidRDefault="00B56A18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У разі якщо в продовж строку дії Даного Договору вартість майна, робіт або послуг, що є предметом Даного Договору перевищить 50 відсотків вартості чистих активів  Продавця, останній зобов’язується повідомити Покупця про настання такого факту і надати рішення загальних зборів учасників про схвалення Даного Договору. </w:t>
      </w:r>
    </w:p>
    <w:p w14:paraId="5F05259E" w14:textId="77777777" w:rsidR="00B56A18" w:rsidRPr="00EC261E" w:rsidRDefault="00B56A18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У разі відсутності повідомлення, передбаченого абзацом другим даного підпункту Договору, вважається, що вартість майна, робіт або послуг, що є предметом даного договору не перевищує 50 відсотків вартості чистих активів Продавця.</w:t>
      </w:r>
    </w:p>
    <w:p w14:paraId="638113BC" w14:textId="77777777" w:rsidR="00B56A18" w:rsidRPr="00EC261E" w:rsidRDefault="00B56A18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10.8.2. На виконання правил абзацу другого частини третьої статті 92 Цивільного кодексу України Покупець підтверджує той факт, що вартість майна, робіт або послуг, що є предметом Даного Договору не перевищує 50 відсотків вартості чистих активів Покупця, станом на кінець попереднього кварталу.</w:t>
      </w:r>
    </w:p>
    <w:p w14:paraId="69DEFE5E" w14:textId="77777777" w:rsidR="00B56A18" w:rsidRPr="0086373E" w:rsidRDefault="00B56A18" w:rsidP="00623283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EC261E">
        <w:rPr>
          <w:rFonts w:ascii="Cambria" w:hAnsi="Cambria"/>
          <w:lang w:val="uk-UA"/>
        </w:rPr>
        <w:t xml:space="preserve">У разі якщо в продовж строку дії Даного Договору вартість майна, робіт або послуг, що є предметом Даного </w:t>
      </w:r>
      <w:r w:rsidRPr="00330852">
        <w:rPr>
          <w:rFonts w:ascii="Cambria" w:hAnsi="Cambria" w:cstheme="minorHAnsi"/>
          <w:lang w:val="uk-UA"/>
        </w:rPr>
        <w:t xml:space="preserve">Договору перевищить 50 відсотків вартості чистих активів  Покупця, останній зобов’язується повідомити Продавця про настання такого факту і надати рішення загальних зборів учасників про схвалення Даного Договору. </w:t>
      </w:r>
    </w:p>
    <w:p w14:paraId="4AFBC215" w14:textId="77777777" w:rsidR="00D9097A" w:rsidRPr="0086373E" w:rsidRDefault="00B56A18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>У разі відсутності повідомлення, передбаченого абзацом другим даного підпункту Договору, вважається, що вартість майна, робіт або послуг, що є предметом даного договору не перевищує 50 відсотків вартості чистих активів Покупця.</w:t>
      </w:r>
    </w:p>
    <w:p w14:paraId="27172C78" w14:textId="77777777" w:rsidR="00D9097A" w:rsidRPr="00330852" w:rsidRDefault="00D9097A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 xml:space="preserve">10.9. </w:t>
      </w:r>
      <w:proofErr w:type="spellStart"/>
      <w:r w:rsidRPr="0086373E">
        <w:rPr>
          <w:rFonts w:ascii="Cambria" w:hAnsi="Cambria" w:cstheme="minorHAnsi"/>
        </w:rPr>
        <w:t>Сторони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надають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згоду</w:t>
      </w:r>
      <w:proofErr w:type="spellEnd"/>
      <w:r w:rsidRPr="0086373E">
        <w:rPr>
          <w:rFonts w:ascii="Cambria" w:hAnsi="Cambria" w:cstheme="minorHAnsi"/>
        </w:rPr>
        <w:t xml:space="preserve"> на </w:t>
      </w:r>
      <w:proofErr w:type="spellStart"/>
      <w:r w:rsidRPr="0086373E">
        <w:rPr>
          <w:rFonts w:ascii="Cambria" w:hAnsi="Cambria" w:cstheme="minorHAnsi"/>
        </w:rPr>
        <w:t>використання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персональних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даних</w:t>
      </w:r>
      <w:proofErr w:type="spellEnd"/>
      <w:r w:rsidRPr="0086373E">
        <w:rPr>
          <w:rFonts w:ascii="Cambria" w:hAnsi="Cambria" w:cstheme="minorHAnsi"/>
        </w:rPr>
        <w:t xml:space="preserve">, </w:t>
      </w:r>
      <w:proofErr w:type="spellStart"/>
      <w:r w:rsidRPr="0086373E">
        <w:rPr>
          <w:rFonts w:ascii="Cambria" w:hAnsi="Cambria" w:cstheme="minorHAnsi"/>
        </w:rPr>
        <w:t>наданих</w:t>
      </w:r>
      <w:proofErr w:type="spellEnd"/>
      <w:r w:rsidRPr="0086373E">
        <w:rPr>
          <w:rFonts w:ascii="Cambria" w:hAnsi="Cambria" w:cstheme="minorHAnsi"/>
        </w:rPr>
        <w:t xml:space="preserve"> одна </w:t>
      </w:r>
      <w:proofErr w:type="spellStart"/>
      <w:r w:rsidRPr="0086373E">
        <w:rPr>
          <w:rFonts w:ascii="Cambria" w:hAnsi="Cambria" w:cstheme="minorHAnsi"/>
        </w:rPr>
        <w:t>одній</w:t>
      </w:r>
      <w:proofErr w:type="spellEnd"/>
      <w:r w:rsidRPr="0086373E">
        <w:rPr>
          <w:rFonts w:ascii="Cambria" w:hAnsi="Cambria" w:cstheme="minorHAnsi"/>
        </w:rPr>
        <w:t xml:space="preserve">, з метою </w:t>
      </w:r>
      <w:proofErr w:type="spellStart"/>
      <w:r w:rsidRPr="0086373E">
        <w:rPr>
          <w:rFonts w:ascii="Cambria" w:hAnsi="Cambria" w:cstheme="minorHAnsi"/>
        </w:rPr>
        <w:t>реалізації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державної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політики</w:t>
      </w:r>
      <w:proofErr w:type="spellEnd"/>
      <w:r w:rsidRPr="0086373E">
        <w:rPr>
          <w:rFonts w:ascii="Cambria" w:hAnsi="Cambria" w:cstheme="minorHAnsi"/>
        </w:rPr>
        <w:t xml:space="preserve"> у </w:t>
      </w:r>
      <w:proofErr w:type="spellStart"/>
      <w:r w:rsidRPr="0086373E">
        <w:rPr>
          <w:rFonts w:ascii="Cambria" w:hAnsi="Cambria" w:cstheme="minorHAnsi"/>
        </w:rPr>
        <w:t>сфері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захисту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персональних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даних</w:t>
      </w:r>
      <w:proofErr w:type="spellEnd"/>
      <w:r w:rsidRPr="0086373E">
        <w:rPr>
          <w:rFonts w:ascii="Cambria" w:hAnsi="Cambria" w:cstheme="minorHAnsi"/>
        </w:rPr>
        <w:t xml:space="preserve"> і у </w:t>
      </w:r>
      <w:proofErr w:type="spellStart"/>
      <w:r w:rsidRPr="0086373E">
        <w:rPr>
          <w:rFonts w:ascii="Cambria" w:hAnsi="Cambria" w:cstheme="minorHAnsi"/>
        </w:rPr>
        <w:t>відповідності</w:t>
      </w:r>
      <w:proofErr w:type="spellEnd"/>
      <w:r w:rsidRPr="0086373E">
        <w:rPr>
          <w:rFonts w:ascii="Cambria" w:hAnsi="Cambria" w:cstheme="minorHAnsi"/>
        </w:rPr>
        <w:t xml:space="preserve"> з Законом </w:t>
      </w:r>
      <w:proofErr w:type="spellStart"/>
      <w:r w:rsidRPr="0086373E">
        <w:rPr>
          <w:rFonts w:ascii="Cambria" w:hAnsi="Cambria" w:cstheme="minorHAnsi"/>
        </w:rPr>
        <w:t>України</w:t>
      </w:r>
      <w:proofErr w:type="spellEnd"/>
      <w:r w:rsidRPr="0086373E">
        <w:rPr>
          <w:rFonts w:ascii="Cambria" w:hAnsi="Cambria" w:cstheme="minorHAnsi"/>
        </w:rPr>
        <w:t xml:space="preserve"> «Про </w:t>
      </w:r>
      <w:proofErr w:type="spellStart"/>
      <w:r w:rsidRPr="0086373E">
        <w:rPr>
          <w:rFonts w:ascii="Cambria" w:hAnsi="Cambria" w:cstheme="minorHAnsi"/>
        </w:rPr>
        <w:t>захист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персональних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даних</w:t>
      </w:r>
      <w:proofErr w:type="spellEnd"/>
      <w:r w:rsidRPr="0086373E">
        <w:rPr>
          <w:rFonts w:ascii="Cambria" w:hAnsi="Cambria" w:cstheme="minorHAnsi"/>
        </w:rPr>
        <w:t xml:space="preserve">». </w:t>
      </w:r>
      <w:proofErr w:type="spellStart"/>
      <w:r w:rsidRPr="0086373E">
        <w:rPr>
          <w:rFonts w:ascii="Cambria" w:hAnsi="Cambria" w:cstheme="minorHAnsi"/>
        </w:rPr>
        <w:t>Сторони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підтверджують</w:t>
      </w:r>
      <w:proofErr w:type="spellEnd"/>
      <w:r w:rsidRPr="0086373E">
        <w:rPr>
          <w:rFonts w:ascii="Cambria" w:hAnsi="Cambria" w:cstheme="minorHAnsi"/>
        </w:rPr>
        <w:t xml:space="preserve">, </w:t>
      </w:r>
      <w:proofErr w:type="spellStart"/>
      <w:r w:rsidRPr="0086373E">
        <w:rPr>
          <w:rFonts w:ascii="Cambria" w:hAnsi="Cambria" w:cstheme="minorHAnsi"/>
        </w:rPr>
        <w:t>що</w:t>
      </w:r>
      <w:proofErr w:type="spellEnd"/>
      <w:r w:rsidRPr="0086373E">
        <w:rPr>
          <w:rFonts w:ascii="Cambria" w:hAnsi="Cambria" w:cstheme="minorHAnsi"/>
        </w:rPr>
        <w:t xml:space="preserve"> особи,</w:t>
      </w:r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персональні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дані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яких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будуть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оброблятися</w:t>
      </w:r>
      <w:proofErr w:type="spellEnd"/>
      <w:r w:rsidRPr="0086373E">
        <w:rPr>
          <w:rFonts w:ascii="Cambria" w:hAnsi="Cambria" w:cstheme="minorHAnsi"/>
        </w:rPr>
        <w:t xml:space="preserve"> у </w:t>
      </w:r>
      <w:proofErr w:type="spellStart"/>
      <w:r w:rsidRPr="0086373E">
        <w:rPr>
          <w:rFonts w:ascii="Cambria" w:hAnsi="Cambria" w:cstheme="minorHAnsi"/>
        </w:rPr>
        <w:t>зв’язку</w:t>
      </w:r>
      <w:proofErr w:type="spellEnd"/>
      <w:r w:rsidRPr="0086373E">
        <w:rPr>
          <w:rFonts w:ascii="Cambria" w:hAnsi="Cambria" w:cstheme="minorHAnsi"/>
        </w:rPr>
        <w:t xml:space="preserve"> з </w:t>
      </w:r>
      <w:proofErr w:type="spellStart"/>
      <w:r w:rsidRPr="0086373E">
        <w:rPr>
          <w:rFonts w:ascii="Cambria" w:hAnsi="Cambria" w:cstheme="minorHAnsi"/>
        </w:rPr>
        <w:t>виконанням</w:t>
      </w:r>
      <w:proofErr w:type="spellEnd"/>
      <w:r w:rsidRPr="0086373E">
        <w:rPr>
          <w:rFonts w:ascii="Cambria" w:hAnsi="Cambria" w:cstheme="minorHAnsi"/>
        </w:rPr>
        <w:t xml:space="preserve"> договору, </w:t>
      </w:r>
      <w:proofErr w:type="spellStart"/>
      <w:r w:rsidRPr="0086373E">
        <w:rPr>
          <w:rFonts w:ascii="Cambria" w:hAnsi="Cambria" w:cstheme="minorHAnsi"/>
        </w:rPr>
        <w:t>ознайомлені</w:t>
      </w:r>
      <w:proofErr w:type="spellEnd"/>
      <w:r w:rsidRPr="0086373E">
        <w:rPr>
          <w:rFonts w:ascii="Cambria" w:hAnsi="Cambria" w:cstheme="minorHAnsi"/>
        </w:rPr>
        <w:t xml:space="preserve"> з правами та </w:t>
      </w:r>
      <w:proofErr w:type="spellStart"/>
      <w:r w:rsidRPr="0086373E">
        <w:rPr>
          <w:rFonts w:ascii="Cambria" w:hAnsi="Cambria" w:cstheme="minorHAnsi"/>
        </w:rPr>
        <w:t>обов’язками</w:t>
      </w:r>
      <w:proofErr w:type="spellEnd"/>
      <w:r w:rsidRPr="0086373E">
        <w:rPr>
          <w:rFonts w:ascii="Cambria" w:hAnsi="Cambria" w:cstheme="minorHAnsi"/>
        </w:rPr>
        <w:t xml:space="preserve">, </w:t>
      </w:r>
      <w:proofErr w:type="spellStart"/>
      <w:r w:rsidRPr="0086373E">
        <w:rPr>
          <w:rFonts w:ascii="Cambria" w:hAnsi="Cambria" w:cstheme="minorHAnsi"/>
        </w:rPr>
        <w:t>визначеними</w:t>
      </w:r>
      <w:proofErr w:type="spellEnd"/>
      <w:r w:rsidRPr="0086373E">
        <w:rPr>
          <w:rFonts w:ascii="Cambria" w:hAnsi="Cambria" w:cstheme="minorHAnsi"/>
        </w:rPr>
        <w:t xml:space="preserve"> Законом</w:t>
      </w:r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України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r w:rsidRPr="0086373E">
        <w:rPr>
          <w:rFonts w:ascii="Cambria" w:hAnsi="Cambria" w:cstheme="minorHAnsi"/>
        </w:rPr>
        <w:t>«Про</w:t>
      </w:r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захист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персональних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даних</w:t>
      </w:r>
      <w:proofErr w:type="spellEnd"/>
      <w:r w:rsidRPr="0086373E">
        <w:rPr>
          <w:rFonts w:ascii="Cambria" w:hAnsi="Cambria" w:cstheme="minorHAnsi"/>
        </w:rPr>
        <w:t>»,</w:t>
      </w:r>
      <w:r w:rsidRPr="0086373E">
        <w:rPr>
          <w:rFonts w:ascii="Cambria" w:hAnsi="Cambria" w:cstheme="minorHAnsi"/>
          <w:spacing w:val="1"/>
        </w:rPr>
        <w:t xml:space="preserve"> </w:t>
      </w:r>
      <w:r w:rsidRPr="0086373E">
        <w:rPr>
          <w:rFonts w:ascii="Cambria" w:hAnsi="Cambria" w:cstheme="minorHAnsi"/>
        </w:rPr>
        <w:t>і</w:t>
      </w:r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зобов’язуються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забезпечити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виконання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вимог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r w:rsidRPr="0086373E">
        <w:rPr>
          <w:rFonts w:ascii="Cambria" w:hAnsi="Cambria" w:cstheme="minorHAnsi"/>
        </w:rPr>
        <w:t>Закону,</w:t>
      </w:r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включаючи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забезпечення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захисту</w:t>
      </w:r>
      <w:proofErr w:type="spellEnd"/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персональних</w:t>
      </w:r>
      <w:proofErr w:type="spellEnd"/>
      <w:r w:rsidRPr="0086373E">
        <w:rPr>
          <w:rFonts w:ascii="Cambria" w:hAnsi="Cambria" w:cstheme="minorHAnsi"/>
          <w:spacing w:val="-2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даних</w:t>
      </w:r>
      <w:proofErr w:type="spellEnd"/>
      <w:r w:rsidRPr="0086373E">
        <w:rPr>
          <w:rFonts w:ascii="Cambria" w:hAnsi="Cambria" w:cstheme="minorHAnsi"/>
          <w:spacing w:val="-2"/>
        </w:rPr>
        <w:t xml:space="preserve"> </w:t>
      </w:r>
      <w:r w:rsidRPr="0086373E">
        <w:rPr>
          <w:rFonts w:ascii="Cambria" w:hAnsi="Cambria" w:cstheme="minorHAnsi"/>
        </w:rPr>
        <w:t xml:space="preserve">від </w:t>
      </w:r>
      <w:proofErr w:type="spellStart"/>
      <w:r w:rsidRPr="0086373E">
        <w:rPr>
          <w:rFonts w:ascii="Cambria" w:hAnsi="Cambria" w:cstheme="minorHAnsi"/>
        </w:rPr>
        <w:t>незаконної</w:t>
      </w:r>
      <w:proofErr w:type="spellEnd"/>
      <w:r w:rsidRPr="0086373E">
        <w:rPr>
          <w:rFonts w:ascii="Cambria" w:hAnsi="Cambria" w:cstheme="minorHAnsi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</w:rPr>
        <w:t>обробки</w:t>
      </w:r>
      <w:proofErr w:type="spellEnd"/>
      <w:r w:rsidRPr="0086373E">
        <w:rPr>
          <w:rFonts w:ascii="Cambria" w:hAnsi="Cambria" w:cstheme="minorHAnsi"/>
        </w:rPr>
        <w:t>,</w:t>
      </w:r>
      <w:r w:rsidRPr="0086373E">
        <w:rPr>
          <w:rFonts w:ascii="Cambria" w:hAnsi="Cambria" w:cstheme="minorHAnsi"/>
          <w:spacing w:val="-1"/>
        </w:rPr>
        <w:t xml:space="preserve"> </w:t>
      </w:r>
      <w:r w:rsidRPr="0086373E">
        <w:rPr>
          <w:rFonts w:ascii="Cambria" w:hAnsi="Cambria" w:cstheme="minorHAnsi"/>
        </w:rPr>
        <w:t>доступу</w:t>
      </w:r>
      <w:r w:rsidRPr="0086373E">
        <w:rPr>
          <w:rFonts w:ascii="Cambria" w:hAnsi="Cambria" w:cstheme="minorHAnsi"/>
          <w:spacing w:val="-4"/>
        </w:rPr>
        <w:t xml:space="preserve"> </w:t>
      </w:r>
      <w:r w:rsidRPr="0086373E">
        <w:rPr>
          <w:rFonts w:ascii="Cambria" w:hAnsi="Cambria" w:cstheme="minorHAnsi"/>
        </w:rPr>
        <w:t>до</w:t>
      </w:r>
      <w:r w:rsidRPr="0086373E">
        <w:rPr>
          <w:rFonts w:ascii="Cambria" w:hAnsi="Cambria" w:cstheme="minorHAnsi"/>
          <w:spacing w:val="-1"/>
        </w:rPr>
        <w:t xml:space="preserve"> </w:t>
      </w:r>
      <w:r w:rsidRPr="0086373E">
        <w:rPr>
          <w:rFonts w:ascii="Cambria" w:hAnsi="Cambria" w:cstheme="minorHAnsi"/>
        </w:rPr>
        <w:t>них</w:t>
      </w:r>
      <w:r w:rsidRPr="0086373E">
        <w:rPr>
          <w:rFonts w:ascii="Cambria" w:hAnsi="Cambria" w:cstheme="minorHAnsi"/>
          <w:spacing w:val="-1"/>
        </w:rPr>
        <w:t xml:space="preserve"> </w:t>
      </w:r>
      <w:r w:rsidRPr="0086373E">
        <w:rPr>
          <w:rFonts w:ascii="Cambria" w:hAnsi="Cambria" w:cstheme="minorHAnsi"/>
        </w:rPr>
        <w:t>та</w:t>
      </w:r>
      <w:r w:rsidRPr="0086373E">
        <w:rPr>
          <w:rFonts w:ascii="Cambria" w:hAnsi="Cambria" w:cstheme="minorHAnsi"/>
          <w:spacing w:val="-2"/>
        </w:rPr>
        <w:t xml:space="preserve"> </w:t>
      </w:r>
      <w:proofErr w:type="spellStart"/>
      <w:r w:rsidRPr="0086373E">
        <w:rPr>
          <w:rFonts w:ascii="Cambria" w:hAnsi="Cambria" w:cstheme="minorHAnsi"/>
        </w:rPr>
        <w:t>дотримання</w:t>
      </w:r>
      <w:proofErr w:type="spellEnd"/>
      <w:r w:rsidRPr="0086373E">
        <w:rPr>
          <w:rFonts w:ascii="Cambria" w:hAnsi="Cambria" w:cstheme="minorHAnsi"/>
        </w:rPr>
        <w:t xml:space="preserve"> прав</w:t>
      </w:r>
      <w:r w:rsidRPr="0086373E">
        <w:rPr>
          <w:rFonts w:ascii="Cambria" w:hAnsi="Cambria" w:cstheme="minorHAnsi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</w:rPr>
        <w:t>суб’єкта</w:t>
      </w:r>
      <w:proofErr w:type="spellEnd"/>
      <w:r w:rsidRPr="0086373E">
        <w:rPr>
          <w:rFonts w:ascii="Cambria" w:hAnsi="Cambria" w:cstheme="minorHAnsi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</w:rPr>
        <w:t>персональних</w:t>
      </w:r>
      <w:proofErr w:type="spellEnd"/>
      <w:r w:rsidRPr="0086373E">
        <w:rPr>
          <w:rFonts w:ascii="Cambria" w:hAnsi="Cambria" w:cstheme="minorHAnsi"/>
          <w:spacing w:val="-2"/>
        </w:rPr>
        <w:t xml:space="preserve"> </w:t>
      </w:r>
      <w:proofErr w:type="spellStart"/>
      <w:r w:rsidRPr="0086373E">
        <w:rPr>
          <w:rFonts w:ascii="Cambria" w:hAnsi="Cambria" w:cstheme="minorHAnsi"/>
        </w:rPr>
        <w:t>даних</w:t>
      </w:r>
      <w:proofErr w:type="spellEnd"/>
      <w:r w:rsidRPr="0086373E">
        <w:rPr>
          <w:rFonts w:ascii="Cambria" w:hAnsi="Cambria" w:cstheme="minorHAnsi"/>
        </w:rPr>
        <w:t>.</w:t>
      </w:r>
    </w:p>
    <w:p w14:paraId="779C1736" w14:textId="5674DD4C" w:rsidR="00D9097A" w:rsidRPr="00330852" w:rsidRDefault="00D9097A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330852">
        <w:rPr>
          <w:rFonts w:ascii="Cambria" w:hAnsi="Cambria" w:cstheme="minorHAnsi"/>
          <w:lang w:val="uk-UA"/>
        </w:rPr>
        <w:t xml:space="preserve">10.10. </w:t>
      </w:r>
      <w:r w:rsidRPr="0086373E">
        <w:rPr>
          <w:rFonts w:ascii="Cambria" w:hAnsi="Cambria" w:cstheme="minorHAnsi"/>
          <w:lang w:val="uk-UA"/>
        </w:rPr>
        <w:t>Сторони підтверджують, що на момент укладення Договору, жодним чином, ні нормативно-правовим актом, ні рішенням органів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управління суб’єкта господарювання ні судовим рішенням, ні в інший спосіб одна із Сторін не обмежена в праві укладати і виконувати цей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Договір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або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подібні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договори.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Представники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Сторін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підтверджують,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що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мають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всі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необхідні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повноваження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для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здійснення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дій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щодо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 xml:space="preserve">підписання Договору від імені та в інтересах Сторін. </w:t>
      </w:r>
      <w:proofErr w:type="spellStart"/>
      <w:r w:rsidRPr="0086373E">
        <w:rPr>
          <w:rFonts w:ascii="Cambria" w:hAnsi="Cambria" w:cstheme="minorHAnsi"/>
        </w:rPr>
        <w:t>Сторони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гарантують</w:t>
      </w:r>
      <w:proofErr w:type="spellEnd"/>
      <w:r w:rsidRPr="0086373E">
        <w:rPr>
          <w:rFonts w:ascii="Cambria" w:hAnsi="Cambria" w:cstheme="minorHAnsi"/>
        </w:rPr>
        <w:t xml:space="preserve"> один одному, </w:t>
      </w:r>
      <w:proofErr w:type="spellStart"/>
      <w:r w:rsidRPr="0086373E">
        <w:rPr>
          <w:rFonts w:ascii="Cambria" w:hAnsi="Cambria" w:cstheme="minorHAnsi"/>
        </w:rPr>
        <w:t>що</w:t>
      </w:r>
      <w:proofErr w:type="spellEnd"/>
      <w:r w:rsidRPr="0086373E">
        <w:rPr>
          <w:rFonts w:ascii="Cambria" w:hAnsi="Cambria" w:cstheme="minorHAnsi"/>
        </w:rPr>
        <w:t xml:space="preserve"> вони </w:t>
      </w:r>
      <w:proofErr w:type="spellStart"/>
      <w:r w:rsidRPr="0086373E">
        <w:rPr>
          <w:rFonts w:ascii="Cambria" w:hAnsi="Cambria" w:cstheme="minorHAnsi"/>
        </w:rPr>
        <w:t>мають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стабільний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фінансовий</w:t>
      </w:r>
      <w:proofErr w:type="spellEnd"/>
      <w:r w:rsidRPr="0086373E">
        <w:rPr>
          <w:rFonts w:ascii="Cambria" w:hAnsi="Cambria" w:cstheme="minorHAnsi"/>
        </w:rPr>
        <w:t xml:space="preserve"> стан, є</w:t>
      </w:r>
      <w:r w:rsidRPr="0086373E">
        <w:rPr>
          <w:rFonts w:ascii="Cambria" w:hAnsi="Cambria" w:cstheme="minorHAnsi"/>
          <w:spacing w:val="1"/>
        </w:rPr>
        <w:t xml:space="preserve"> </w:t>
      </w:r>
      <w:proofErr w:type="spellStart"/>
      <w:r w:rsidRPr="0086373E">
        <w:rPr>
          <w:rFonts w:ascii="Cambria" w:hAnsi="Cambria" w:cstheme="minorHAnsi"/>
        </w:rPr>
        <w:t>платоспроможними</w:t>
      </w:r>
      <w:proofErr w:type="spellEnd"/>
      <w:r w:rsidRPr="0086373E">
        <w:rPr>
          <w:rFonts w:ascii="Cambria" w:hAnsi="Cambria" w:cstheme="minorHAnsi"/>
        </w:rPr>
        <w:t xml:space="preserve">, </w:t>
      </w:r>
      <w:proofErr w:type="spellStart"/>
      <w:r w:rsidRPr="0086373E">
        <w:rPr>
          <w:rFonts w:ascii="Cambria" w:hAnsi="Cambria" w:cstheme="minorHAnsi"/>
        </w:rPr>
        <w:t>сумлінно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платять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податки</w:t>
      </w:r>
      <w:proofErr w:type="spellEnd"/>
      <w:r w:rsidRPr="0086373E">
        <w:rPr>
          <w:rFonts w:ascii="Cambria" w:hAnsi="Cambria" w:cstheme="minorHAnsi"/>
        </w:rPr>
        <w:t xml:space="preserve"> і </w:t>
      </w:r>
      <w:proofErr w:type="spellStart"/>
      <w:r w:rsidRPr="0086373E">
        <w:rPr>
          <w:rFonts w:ascii="Cambria" w:hAnsi="Cambria" w:cstheme="minorHAnsi"/>
        </w:rPr>
        <w:t>збори</w:t>
      </w:r>
      <w:proofErr w:type="spellEnd"/>
      <w:r w:rsidRPr="0086373E">
        <w:rPr>
          <w:rFonts w:ascii="Cambria" w:hAnsi="Cambria" w:cstheme="minorHAnsi"/>
        </w:rPr>
        <w:t xml:space="preserve"> і не </w:t>
      </w:r>
      <w:proofErr w:type="spellStart"/>
      <w:r w:rsidRPr="0086373E">
        <w:rPr>
          <w:rFonts w:ascii="Cambria" w:hAnsi="Cambria" w:cstheme="minorHAnsi"/>
        </w:rPr>
        <w:t>здійснюють</w:t>
      </w:r>
      <w:proofErr w:type="spellEnd"/>
      <w:r w:rsidRPr="0086373E">
        <w:rPr>
          <w:rFonts w:ascii="Cambria" w:hAnsi="Cambria" w:cstheme="minorHAnsi"/>
        </w:rPr>
        <w:t xml:space="preserve"> будь-</w:t>
      </w:r>
      <w:proofErr w:type="spellStart"/>
      <w:r w:rsidRPr="0086373E">
        <w:rPr>
          <w:rFonts w:ascii="Cambria" w:hAnsi="Cambria" w:cstheme="minorHAnsi"/>
        </w:rPr>
        <w:t>яких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дій</w:t>
      </w:r>
      <w:proofErr w:type="spellEnd"/>
      <w:r w:rsidRPr="0086373E">
        <w:rPr>
          <w:rFonts w:ascii="Cambria" w:hAnsi="Cambria" w:cstheme="minorHAnsi"/>
        </w:rPr>
        <w:t xml:space="preserve"> з </w:t>
      </w:r>
      <w:proofErr w:type="spellStart"/>
      <w:r w:rsidRPr="0086373E">
        <w:rPr>
          <w:rFonts w:ascii="Cambria" w:hAnsi="Cambria" w:cstheme="minorHAnsi"/>
        </w:rPr>
        <w:t>припинення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своєї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діяльності</w:t>
      </w:r>
      <w:proofErr w:type="spellEnd"/>
      <w:r w:rsidRPr="0086373E">
        <w:rPr>
          <w:rFonts w:ascii="Cambria" w:hAnsi="Cambria" w:cstheme="minorHAnsi"/>
        </w:rPr>
        <w:t xml:space="preserve"> у </w:t>
      </w:r>
      <w:proofErr w:type="spellStart"/>
      <w:r w:rsidRPr="0086373E">
        <w:rPr>
          <w:rFonts w:ascii="Cambria" w:hAnsi="Cambria" w:cstheme="minorHAnsi"/>
        </w:rPr>
        <w:t>встановленому</w:t>
      </w:r>
      <w:proofErr w:type="spellEnd"/>
      <w:r w:rsidRPr="0086373E">
        <w:rPr>
          <w:rFonts w:ascii="Cambria" w:hAnsi="Cambria" w:cstheme="minorHAnsi"/>
        </w:rPr>
        <w:t xml:space="preserve"> </w:t>
      </w:r>
      <w:proofErr w:type="spellStart"/>
      <w:r w:rsidRPr="0086373E">
        <w:rPr>
          <w:rFonts w:ascii="Cambria" w:hAnsi="Cambria" w:cstheme="minorHAnsi"/>
        </w:rPr>
        <w:t>чинним</w:t>
      </w:r>
      <w:proofErr w:type="spellEnd"/>
      <w:r w:rsidRPr="0086373E">
        <w:rPr>
          <w:rFonts w:ascii="Cambria" w:hAnsi="Cambria" w:cstheme="minorHAnsi"/>
          <w:spacing w:val="-42"/>
        </w:rPr>
        <w:t xml:space="preserve"> </w:t>
      </w:r>
      <w:ins w:id="0" w:author="Верховська Наталя Олегівна" w:date="2023-07-05T15:47:00Z">
        <w:r w:rsidR="00D52357">
          <w:rPr>
            <w:rFonts w:ascii="Cambria" w:hAnsi="Cambria" w:cstheme="minorHAnsi"/>
            <w:spacing w:val="-42"/>
            <w:lang w:val="uk-UA"/>
          </w:rPr>
          <w:t xml:space="preserve">  </w:t>
        </w:r>
      </w:ins>
      <w:proofErr w:type="spellStart"/>
      <w:r w:rsidRPr="0086373E">
        <w:rPr>
          <w:rFonts w:ascii="Cambria" w:hAnsi="Cambria" w:cstheme="minorHAnsi"/>
        </w:rPr>
        <w:t>законодавством</w:t>
      </w:r>
      <w:proofErr w:type="spellEnd"/>
      <w:r w:rsidRPr="0086373E">
        <w:rPr>
          <w:rFonts w:ascii="Cambria" w:hAnsi="Cambria" w:cstheme="minorHAnsi"/>
          <w:spacing w:val="-2"/>
        </w:rPr>
        <w:t xml:space="preserve"> </w:t>
      </w:r>
      <w:proofErr w:type="spellStart"/>
      <w:r w:rsidRPr="0086373E">
        <w:rPr>
          <w:rFonts w:ascii="Cambria" w:hAnsi="Cambria" w:cstheme="minorHAnsi"/>
        </w:rPr>
        <w:t>України</w:t>
      </w:r>
      <w:proofErr w:type="spellEnd"/>
      <w:r w:rsidRPr="0086373E">
        <w:rPr>
          <w:rFonts w:ascii="Cambria" w:hAnsi="Cambria" w:cstheme="minorHAnsi"/>
        </w:rPr>
        <w:t xml:space="preserve"> порядку.</w:t>
      </w:r>
    </w:p>
    <w:p w14:paraId="5A3052C5" w14:textId="77777777" w:rsidR="00D9097A" w:rsidRPr="00330852" w:rsidRDefault="00D9097A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>10.11. У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разі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зміни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свого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найменування,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організаційно-правової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форми,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статусу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платника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податків,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адреси,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банківських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або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інших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реквізитів Сторона повинна повідомити іншу Сторону в письмовій формі (в тому числі з використанням електронної пошти) протягом п'яти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робочих</w:t>
      </w:r>
      <w:r w:rsidRPr="0086373E">
        <w:rPr>
          <w:rFonts w:ascii="Cambria" w:hAnsi="Cambria" w:cstheme="minorHAnsi"/>
          <w:spacing w:val="-3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днів</w:t>
      </w:r>
      <w:r w:rsidRPr="0086373E">
        <w:rPr>
          <w:rFonts w:ascii="Cambria" w:hAnsi="Cambria" w:cstheme="minorHAnsi"/>
          <w:spacing w:val="-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з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моменту</w:t>
      </w:r>
      <w:r w:rsidRPr="0086373E">
        <w:rPr>
          <w:rFonts w:ascii="Cambria" w:hAnsi="Cambria" w:cstheme="minorHAnsi"/>
          <w:spacing w:val="-4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настання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відповідних</w:t>
      </w:r>
      <w:r w:rsidRPr="0086373E">
        <w:rPr>
          <w:rFonts w:ascii="Cambria" w:hAnsi="Cambria" w:cstheme="minorHAnsi"/>
          <w:spacing w:val="-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змін.</w:t>
      </w:r>
    </w:p>
    <w:p w14:paraId="501E932A" w14:textId="77777777" w:rsidR="00D9097A" w:rsidRPr="00330852" w:rsidRDefault="00D9097A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lastRenderedPageBreak/>
        <w:t>10.</w:t>
      </w:r>
      <w:r w:rsidRPr="0086373E">
        <w:rPr>
          <w:rFonts w:ascii="Cambria" w:hAnsi="Cambria" w:cstheme="minorHAnsi"/>
          <w:color w:val="313131"/>
          <w:spacing w:val="-1"/>
          <w:lang w:val="uk-UA"/>
        </w:rPr>
        <w:t xml:space="preserve">12.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Створення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електронних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документів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Сторонами та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обмін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електронними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документами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між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Сторонами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здійснюється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з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дотриманням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вимог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чинного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законодавства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,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зокрема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, в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сфері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електронного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документообігу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та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електронної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комерції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 xml:space="preserve"> в </w:t>
      </w:r>
      <w:proofErr w:type="spellStart"/>
      <w:r w:rsidRPr="0086373E">
        <w:rPr>
          <w:rFonts w:ascii="Cambria" w:hAnsi="Cambria" w:cstheme="minorHAnsi"/>
          <w:color w:val="313131"/>
          <w:spacing w:val="-1"/>
        </w:rPr>
        <w:t>Україні</w:t>
      </w:r>
      <w:proofErr w:type="spellEnd"/>
      <w:r w:rsidRPr="0086373E">
        <w:rPr>
          <w:rFonts w:ascii="Cambria" w:hAnsi="Cambria" w:cstheme="minorHAnsi"/>
          <w:color w:val="313131"/>
          <w:spacing w:val="-1"/>
        </w:rPr>
        <w:t>.</w:t>
      </w:r>
    </w:p>
    <w:p w14:paraId="3FDE5484" w14:textId="77777777" w:rsidR="00D9097A" w:rsidRPr="00330852" w:rsidRDefault="00D9097A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>10.13. Сторони гарантують, що вони не є особами, пов’язаними з державою-агресором (російською федерацією), у розумінні Постанови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Кабінету Міністрів України від 03.03.2022 № 187 «Про забезпечення захисту національних інтересів за майбутніми позовами держави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Україна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у</w:t>
      </w:r>
      <w:r w:rsidRPr="0086373E">
        <w:rPr>
          <w:rFonts w:ascii="Cambria" w:hAnsi="Cambria" w:cstheme="minorHAnsi"/>
          <w:spacing w:val="-4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зв’язку</w:t>
      </w:r>
      <w:r w:rsidRPr="0086373E">
        <w:rPr>
          <w:rFonts w:ascii="Cambria" w:hAnsi="Cambria" w:cstheme="minorHAnsi"/>
          <w:spacing w:val="-4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з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військовою агресією Російської Федерації».</w:t>
      </w:r>
    </w:p>
    <w:p w14:paraId="16B3D4FE" w14:textId="77777777" w:rsidR="00D9097A" w:rsidRPr="00330852" w:rsidRDefault="00D9097A" w:rsidP="00D9097A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>10.14. Сторони гарантують, що на момент підписання Договору і в період його дії, вони безпосередньо (прямо) або через третіх осіб не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співпрацюють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і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не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будуть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співпрацювати,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не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мають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і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не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будуть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мати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будь-яких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адміністративно-правових,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цивільно-правових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або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 xml:space="preserve">господарсько-правових відносин із державами російська федерація та республіка </w:t>
      </w:r>
      <w:proofErr w:type="spellStart"/>
      <w:r w:rsidRPr="0086373E">
        <w:rPr>
          <w:rFonts w:ascii="Cambria" w:hAnsi="Cambria" w:cstheme="minorHAnsi"/>
          <w:lang w:val="uk-UA"/>
        </w:rPr>
        <w:t>білорусь</w:t>
      </w:r>
      <w:proofErr w:type="spellEnd"/>
      <w:r w:rsidRPr="0086373E">
        <w:rPr>
          <w:rFonts w:ascii="Cambria" w:hAnsi="Cambria" w:cstheme="minorHAnsi"/>
          <w:lang w:val="uk-UA"/>
        </w:rPr>
        <w:t>, їх органами державної влади або місцевого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самоврядування, їх посадовими або службовими особами, будь-якими фізичними та юридичними особами, підприємствами, установами,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 xml:space="preserve">організаціями та громадськими формуваннями, які є резидентами або пов’язані із резидентами російської федерації та республіки </w:t>
      </w:r>
      <w:proofErr w:type="spellStart"/>
      <w:r w:rsidRPr="0086373E">
        <w:rPr>
          <w:rFonts w:ascii="Cambria" w:hAnsi="Cambria" w:cstheme="minorHAnsi"/>
          <w:lang w:val="uk-UA"/>
        </w:rPr>
        <w:t>білорусь</w:t>
      </w:r>
      <w:proofErr w:type="spellEnd"/>
      <w:r w:rsidRPr="0086373E">
        <w:rPr>
          <w:rFonts w:ascii="Cambria" w:hAnsi="Cambria" w:cstheme="minorHAnsi"/>
          <w:lang w:val="uk-UA"/>
        </w:rPr>
        <w:t>, а</w:t>
      </w:r>
      <w:r w:rsidRPr="0086373E">
        <w:rPr>
          <w:rFonts w:ascii="Cambria" w:hAnsi="Cambria" w:cstheme="minorHAnsi"/>
          <w:spacing w:val="-42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також безпосередньо (прямо) або через третіх осіб не фінансують і не будуть фінансувати цих суб’єктів та не фінансуються і не будуть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фінансуватися ними, не надають і не надаватимуть цим суб’єктам та не отримують і не будуть отримувати від цих суб’єктів будь-яких</w:t>
      </w:r>
      <w:r w:rsidRPr="0086373E">
        <w:rPr>
          <w:rFonts w:ascii="Cambria" w:hAnsi="Cambria" w:cstheme="minorHAnsi"/>
          <w:spacing w:val="1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грошових</w:t>
      </w:r>
      <w:r w:rsidRPr="0086373E">
        <w:rPr>
          <w:rFonts w:ascii="Cambria" w:hAnsi="Cambria" w:cstheme="minorHAnsi"/>
          <w:spacing w:val="-3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коштів, товарів, робіт або послуг.</w:t>
      </w:r>
    </w:p>
    <w:p w14:paraId="06CC35B6" w14:textId="2BE139E1" w:rsidR="00D9097A" w:rsidRPr="0086373E" w:rsidRDefault="00D9097A" w:rsidP="0086373E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 xml:space="preserve">10.15. </w:t>
      </w:r>
      <w:r w:rsidRPr="0086373E">
        <w:rPr>
          <w:rFonts w:ascii="Cambria" w:hAnsi="Cambria" w:cstheme="minorHAnsi"/>
        </w:rPr>
        <w:t>У</w:t>
      </w:r>
      <w:r w:rsidRPr="0086373E">
        <w:rPr>
          <w:rFonts w:ascii="Cambria" w:hAnsi="Cambria" w:cstheme="minorHAnsi"/>
          <w:spacing w:val="-3"/>
        </w:rPr>
        <w:t xml:space="preserve"> </w:t>
      </w:r>
      <w:proofErr w:type="spellStart"/>
      <w:r w:rsidRPr="0086373E">
        <w:rPr>
          <w:rFonts w:ascii="Cambria" w:hAnsi="Cambria" w:cstheme="minorHAnsi"/>
        </w:rPr>
        <w:t>всьому</w:t>
      </w:r>
      <w:proofErr w:type="spellEnd"/>
      <w:r w:rsidRPr="0086373E">
        <w:rPr>
          <w:rFonts w:ascii="Cambria" w:hAnsi="Cambria" w:cstheme="minorHAnsi"/>
          <w:spacing w:val="-7"/>
        </w:rPr>
        <w:t xml:space="preserve"> </w:t>
      </w:r>
      <w:proofErr w:type="spellStart"/>
      <w:r w:rsidRPr="0086373E">
        <w:rPr>
          <w:rFonts w:ascii="Cambria" w:hAnsi="Cambria" w:cstheme="minorHAnsi"/>
        </w:rPr>
        <w:t>іншому</w:t>
      </w:r>
      <w:proofErr w:type="spellEnd"/>
      <w:r w:rsidRPr="0086373E">
        <w:rPr>
          <w:rFonts w:ascii="Cambria" w:hAnsi="Cambria" w:cstheme="minorHAnsi"/>
        </w:rPr>
        <w:t>,</w:t>
      </w:r>
      <w:r w:rsidRPr="0086373E">
        <w:rPr>
          <w:rFonts w:ascii="Cambria" w:hAnsi="Cambria" w:cstheme="minorHAnsi"/>
          <w:spacing w:val="-3"/>
        </w:rPr>
        <w:t xml:space="preserve"> </w:t>
      </w:r>
      <w:proofErr w:type="spellStart"/>
      <w:r w:rsidRPr="0086373E">
        <w:rPr>
          <w:rFonts w:ascii="Cambria" w:hAnsi="Cambria" w:cstheme="minorHAnsi"/>
        </w:rPr>
        <w:t>що</w:t>
      </w:r>
      <w:proofErr w:type="spellEnd"/>
      <w:r w:rsidRPr="0086373E">
        <w:rPr>
          <w:rFonts w:ascii="Cambria" w:hAnsi="Cambria" w:cstheme="minorHAnsi"/>
          <w:spacing w:val="-2"/>
        </w:rPr>
        <w:t xml:space="preserve"> </w:t>
      </w:r>
      <w:r w:rsidRPr="0086373E">
        <w:rPr>
          <w:rFonts w:ascii="Cambria" w:hAnsi="Cambria" w:cstheme="minorHAnsi"/>
        </w:rPr>
        <w:t>не</w:t>
      </w:r>
      <w:r w:rsidRPr="0086373E">
        <w:rPr>
          <w:rFonts w:ascii="Cambria" w:hAnsi="Cambria" w:cstheme="minorHAnsi"/>
          <w:spacing w:val="-4"/>
        </w:rPr>
        <w:t xml:space="preserve"> </w:t>
      </w:r>
      <w:proofErr w:type="spellStart"/>
      <w:r w:rsidRPr="0086373E">
        <w:rPr>
          <w:rFonts w:ascii="Cambria" w:hAnsi="Cambria" w:cstheme="minorHAnsi"/>
        </w:rPr>
        <w:t>обумовлено</w:t>
      </w:r>
      <w:proofErr w:type="spellEnd"/>
      <w:r w:rsidRPr="0086373E">
        <w:rPr>
          <w:rFonts w:ascii="Cambria" w:hAnsi="Cambria" w:cstheme="minorHAnsi"/>
          <w:spacing w:val="-2"/>
        </w:rPr>
        <w:t xml:space="preserve"> </w:t>
      </w:r>
      <w:proofErr w:type="spellStart"/>
      <w:r w:rsidRPr="0086373E">
        <w:rPr>
          <w:rFonts w:ascii="Cambria" w:hAnsi="Cambria" w:cstheme="minorHAnsi"/>
        </w:rPr>
        <w:t>цим</w:t>
      </w:r>
      <w:proofErr w:type="spellEnd"/>
      <w:r w:rsidRPr="0086373E">
        <w:rPr>
          <w:rFonts w:ascii="Cambria" w:hAnsi="Cambria" w:cstheme="minorHAnsi"/>
          <w:spacing w:val="-4"/>
        </w:rPr>
        <w:t xml:space="preserve"> </w:t>
      </w:r>
      <w:r w:rsidRPr="0086373E">
        <w:rPr>
          <w:rFonts w:ascii="Cambria" w:hAnsi="Cambria" w:cstheme="minorHAnsi"/>
        </w:rPr>
        <w:t>Договором,</w:t>
      </w:r>
      <w:r w:rsidRPr="0086373E">
        <w:rPr>
          <w:rFonts w:ascii="Cambria" w:hAnsi="Cambria" w:cstheme="minorHAnsi"/>
          <w:spacing w:val="-5"/>
        </w:rPr>
        <w:t xml:space="preserve"> </w:t>
      </w:r>
      <w:proofErr w:type="spellStart"/>
      <w:r w:rsidRPr="0086373E">
        <w:rPr>
          <w:rFonts w:ascii="Cambria" w:hAnsi="Cambria" w:cstheme="minorHAnsi"/>
        </w:rPr>
        <w:t>Сторони</w:t>
      </w:r>
      <w:proofErr w:type="spellEnd"/>
      <w:r w:rsidRPr="0086373E">
        <w:rPr>
          <w:rFonts w:ascii="Cambria" w:hAnsi="Cambria" w:cstheme="minorHAnsi"/>
          <w:spacing w:val="-3"/>
        </w:rPr>
        <w:t xml:space="preserve"> </w:t>
      </w:r>
      <w:proofErr w:type="spellStart"/>
      <w:r w:rsidRPr="0086373E">
        <w:rPr>
          <w:rFonts w:ascii="Cambria" w:hAnsi="Cambria" w:cstheme="minorHAnsi"/>
        </w:rPr>
        <w:t>керуються</w:t>
      </w:r>
      <w:proofErr w:type="spellEnd"/>
      <w:r w:rsidRPr="0086373E">
        <w:rPr>
          <w:rFonts w:ascii="Cambria" w:hAnsi="Cambria" w:cstheme="minorHAnsi"/>
          <w:spacing w:val="3"/>
        </w:rPr>
        <w:t xml:space="preserve"> </w:t>
      </w:r>
      <w:proofErr w:type="spellStart"/>
      <w:r w:rsidRPr="0086373E">
        <w:rPr>
          <w:rFonts w:ascii="Cambria" w:hAnsi="Cambria" w:cstheme="minorHAnsi"/>
        </w:rPr>
        <w:t>чинним</w:t>
      </w:r>
      <w:proofErr w:type="spellEnd"/>
      <w:r w:rsidRPr="0086373E">
        <w:rPr>
          <w:rFonts w:ascii="Cambria" w:hAnsi="Cambria" w:cstheme="minorHAnsi"/>
          <w:spacing w:val="-4"/>
        </w:rPr>
        <w:t xml:space="preserve"> </w:t>
      </w:r>
      <w:proofErr w:type="spellStart"/>
      <w:r w:rsidRPr="0086373E">
        <w:rPr>
          <w:rFonts w:ascii="Cambria" w:hAnsi="Cambria" w:cstheme="minorHAnsi"/>
        </w:rPr>
        <w:t>законодавством</w:t>
      </w:r>
      <w:proofErr w:type="spellEnd"/>
      <w:r w:rsidRPr="0086373E">
        <w:rPr>
          <w:rFonts w:ascii="Cambria" w:hAnsi="Cambria" w:cstheme="minorHAnsi"/>
          <w:spacing w:val="-4"/>
        </w:rPr>
        <w:t xml:space="preserve"> </w:t>
      </w:r>
      <w:proofErr w:type="spellStart"/>
      <w:r w:rsidRPr="0086373E">
        <w:rPr>
          <w:rFonts w:ascii="Cambria" w:hAnsi="Cambria" w:cstheme="minorHAnsi"/>
        </w:rPr>
        <w:t>України</w:t>
      </w:r>
      <w:proofErr w:type="spellEnd"/>
      <w:r w:rsidRPr="0086373E">
        <w:rPr>
          <w:rFonts w:ascii="Cambria" w:hAnsi="Cambria" w:cstheme="minorHAnsi"/>
        </w:rPr>
        <w:t>.</w:t>
      </w:r>
    </w:p>
    <w:p w14:paraId="782878E3" w14:textId="1BBBC4F7" w:rsidR="00655B72" w:rsidRPr="00330852" w:rsidRDefault="00655B72" w:rsidP="00623283">
      <w:pPr>
        <w:ind w:left="-709" w:firstLine="425"/>
        <w:jc w:val="both"/>
        <w:rPr>
          <w:rFonts w:ascii="Cambria" w:hAnsi="Cambria" w:cstheme="minorHAnsi"/>
          <w:lang w:val="uk-UA"/>
        </w:rPr>
      </w:pPr>
    </w:p>
    <w:p w14:paraId="56DCE63B" w14:textId="005DCB25" w:rsidR="0099664B" w:rsidRPr="0086373E" w:rsidRDefault="0099664B" w:rsidP="00623283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>10.</w:t>
      </w:r>
      <w:r w:rsidR="00D9097A" w:rsidRPr="0086373E">
        <w:rPr>
          <w:rFonts w:ascii="Cambria" w:hAnsi="Cambria" w:cstheme="minorHAnsi"/>
          <w:lang w:val="uk-UA"/>
        </w:rPr>
        <w:t>16</w:t>
      </w:r>
      <w:r w:rsidRPr="0086373E">
        <w:rPr>
          <w:rFonts w:ascii="Cambria" w:hAnsi="Cambria" w:cstheme="minorHAnsi"/>
          <w:lang w:val="uk-UA"/>
        </w:rPr>
        <w:t>. До цього Договору Додаються:</w:t>
      </w:r>
    </w:p>
    <w:p w14:paraId="1C31B7A8" w14:textId="2D28764F" w:rsidR="0099664B" w:rsidRPr="0086373E" w:rsidRDefault="0099664B" w:rsidP="00623283">
      <w:pPr>
        <w:ind w:left="-709" w:firstLine="425"/>
        <w:jc w:val="both"/>
        <w:rPr>
          <w:rFonts w:ascii="Cambria" w:hAnsi="Cambria" w:cstheme="minorHAnsi"/>
          <w:lang w:val="uk-UA"/>
        </w:rPr>
      </w:pPr>
      <w:r w:rsidRPr="0086373E">
        <w:rPr>
          <w:rFonts w:ascii="Cambria" w:hAnsi="Cambria" w:cstheme="minorHAnsi"/>
          <w:lang w:val="uk-UA"/>
        </w:rPr>
        <w:t xml:space="preserve">Додаток 1 -  </w:t>
      </w:r>
      <w:r w:rsidRPr="0086373E">
        <w:rPr>
          <w:rFonts w:ascii="Cambria" w:hAnsi="Cambria" w:cstheme="minorHAnsi"/>
          <w:lang w:val="uk-UA" w:eastAsia="x-none"/>
        </w:rPr>
        <w:t>Специфікація №1</w:t>
      </w:r>
    </w:p>
    <w:p w14:paraId="77D6156E" w14:textId="3EF8404F" w:rsidR="0099664B" w:rsidRPr="00EC261E" w:rsidRDefault="0099664B" w:rsidP="00623283">
      <w:pPr>
        <w:ind w:left="-709" w:firstLine="425"/>
        <w:jc w:val="both"/>
        <w:rPr>
          <w:rFonts w:ascii="Cambria" w:hAnsi="Cambria"/>
          <w:lang w:val="uk-UA"/>
        </w:rPr>
      </w:pPr>
      <w:r w:rsidRPr="0086373E">
        <w:rPr>
          <w:rFonts w:ascii="Cambria" w:hAnsi="Cambria" w:cstheme="minorHAnsi"/>
          <w:lang w:val="uk-UA"/>
        </w:rPr>
        <w:t>Додаток 2 –</w:t>
      </w:r>
      <w:r w:rsidR="00C70D95">
        <w:rPr>
          <w:rFonts w:ascii="Cambria" w:hAnsi="Cambria" w:cstheme="minorHAnsi"/>
          <w:lang w:val="uk-UA"/>
        </w:rPr>
        <w:t xml:space="preserve"> </w:t>
      </w:r>
      <w:r w:rsidRPr="0086373E">
        <w:rPr>
          <w:rFonts w:ascii="Cambria" w:hAnsi="Cambria" w:cstheme="minorHAnsi"/>
          <w:lang w:val="uk-UA"/>
        </w:rPr>
        <w:t>Вимоги до місць встановлення</w:t>
      </w:r>
      <w:r w:rsidRPr="00EC261E">
        <w:rPr>
          <w:rFonts w:ascii="Cambria" w:hAnsi="Cambria"/>
          <w:lang w:val="uk-UA"/>
        </w:rPr>
        <w:t xml:space="preserve"> Товару</w:t>
      </w:r>
      <w:r w:rsidR="00C52736" w:rsidRPr="00EC261E">
        <w:rPr>
          <w:rFonts w:ascii="Cambria" w:hAnsi="Cambria"/>
          <w:lang w:val="uk-UA"/>
        </w:rPr>
        <w:t xml:space="preserve"> </w:t>
      </w:r>
    </w:p>
    <w:p w14:paraId="22953F5B" w14:textId="40309562" w:rsidR="0099664B" w:rsidRPr="00EC261E" w:rsidRDefault="0099664B" w:rsidP="00623283">
      <w:pPr>
        <w:ind w:left="-709" w:firstLine="425"/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Додаток 3 – Правила експлуатації Товару та умови надання Гарантії</w:t>
      </w:r>
    </w:p>
    <w:p w14:paraId="1F3443EC" w14:textId="77777777" w:rsidR="00164B1D" w:rsidRPr="00EC261E" w:rsidRDefault="00C508C3" w:rsidP="001B0FAE">
      <w:pPr>
        <w:rPr>
          <w:rStyle w:val="hps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 xml:space="preserve">                                      </w:t>
      </w:r>
    </w:p>
    <w:p w14:paraId="331E7C24" w14:textId="77777777" w:rsidR="00164B1D" w:rsidRPr="00EC261E" w:rsidRDefault="00164B1D" w:rsidP="001B0FAE">
      <w:pPr>
        <w:rPr>
          <w:rStyle w:val="hps"/>
          <w:rFonts w:ascii="Cambria" w:hAnsi="Cambria"/>
          <w:b/>
          <w:lang w:val="uk-UA"/>
        </w:rPr>
      </w:pPr>
    </w:p>
    <w:p w14:paraId="338D4EE4" w14:textId="77777777" w:rsidR="00CD4BFF" w:rsidRPr="00EC261E" w:rsidRDefault="00C508C3" w:rsidP="00164B1D">
      <w:pPr>
        <w:jc w:val="center"/>
        <w:rPr>
          <w:rStyle w:val="hps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>11.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ЮРИДИЧНІ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АДРЕСИ  І РЕКВІЗИТИ</w:t>
      </w:r>
    </w:p>
    <w:p w14:paraId="4F184430" w14:textId="77777777" w:rsidR="00FB36F1" w:rsidRPr="00EC261E" w:rsidRDefault="00FB36F1" w:rsidP="001B0FAE">
      <w:pPr>
        <w:rPr>
          <w:rStyle w:val="hps"/>
          <w:rFonts w:ascii="Cambria" w:hAnsi="Cambria"/>
          <w:b/>
          <w:lang w:val="uk-UA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566"/>
        <w:gridCol w:w="5494"/>
      </w:tblGrid>
      <w:tr w:rsidR="00CD4BFF" w:rsidRPr="00176E18" w14:paraId="035ABA69" w14:textId="77777777" w:rsidTr="00176E18">
        <w:trPr>
          <w:trHeight w:val="3940"/>
        </w:trPr>
        <w:tc>
          <w:tcPr>
            <w:tcW w:w="4566" w:type="dxa"/>
            <w:shd w:val="clear" w:color="auto" w:fill="auto"/>
          </w:tcPr>
          <w:p w14:paraId="70FCCA97" w14:textId="77777777" w:rsidR="00107A8D" w:rsidRPr="00EC261E" w:rsidRDefault="00107A8D" w:rsidP="00ED1D13">
            <w:pPr>
              <w:jc w:val="both"/>
              <w:rPr>
                <w:rFonts w:ascii="Cambria" w:hAnsi="Cambria"/>
                <w:b/>
                <w:bCs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b/>
                <w:bCs/>
                <w:sz w:val="22"/>
                <w:szCs w:val="22"/>
                <w:lang w:val="uk-UA"/>
              </w:rPr>
              <w:t>ПРОДАВЕЦЬ:</w:t>
            </w:r>
          </w:p>
          <w:p w14:paraId="2CF4E4F0" w14:textId="77777777" w:rsidR="00164B1D" w:rsidRPr="00EC261E" w:rsidRDefault="00164B1D" w:rsidP="00ED1D13">
            <w:pPr>
              <w:jc w:val="both"/>
              <w:rPr>
                <w:rFonts w:ascii="Cambria" w:hAnsi="Cambria"/>
                <w:b/>
                <w:bCs/>
                <w:sz w:val="22"/>
                <w:szCs w:val="22"/>
                <w:lang w:val="uk-UA"/>
              </w:rPr>
            </w:pPr>
          </w:p>
          <w:p w14:paraId="49FF9C2F" w14:textId="77777777" w:rsidR="00107A8D" w:rsidRPr="00EC261E" w:rsidRDefault="00107A8D" w:rsidP="00ED1D13">
            <w:pPr>
              <w:autoSpaceDE w:val="0"/>
              <w:autoSpaceDN w:val="0"/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</w:pPr>
            <w:r w:rsidRPr="00EC261E"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ТОВ "ОНЕРО ТЕХНОЛОДЖИ"</w:t>
            </w:r>
          </w:p>
          <w:p w14:paraId="72C503CF" w14:textId="77777777" w:rsidR="002B6099" w:rsidRPr="00EC261E" w:rsidRDefault="00107A8D" w:rsidP="002B6099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Код ЄДРПОУ   42943053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br/>
            </w:r>
            <w:r w:rsidR="008F0F62"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юридична адреса: 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0</w:t>
            </w:r>
            <w:r w:rsidR="002B6099" w:rsidRPr="00EC261E">
              <w:rPr>
                <w:rFonts w:ascii="Cambria" w:hAnsi="Cambria"/>
                <w:sz w:val="22"/>
                <w:szCs w:val="22"/>
                <w:lang w:val="uk-UA"/>
              </w:rPr>
              <w:t>1013, вул. Деревообробна, 3В</w:t>
            </w:r>
            <w:r w:rsidR="00EF285A"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, 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м. Київ, </w:t>
            </w:r>
          </w:p>
          <w:p w14:paraId="54B0F4E2" w14:textId="616820F3" w:rsidR="00107A8D" w:rsidRPr="00EC261E" w:rsidRDefault="00107A8D" w:rsidP="002B6099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ІПН 429430526515</w:t>
            </w:r>
          </w:p>
          <w:p w14:paraId="23AF74BE" w14:textId="29470171" w:rsidR="008F0F62" w:rsidRPr="00EC261E" w:rsidRDefault="00906D50" w:rsidP="008F0F62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  <w:lang w:val="uk-UA"/>
              </w:rPr>
            </w:pPr>
            <w:proofErr w:type="gramStart"/>
            <w:r w:rsidRPr="00EC261E">
              <w:rPr>
                <w:rFonts w:ascii="Cambria" w:hAnsi="Cambria"/>
                <w:sz w:val="22"/>
                <w:szCs w:val="22"/>
                <w:lang w:val="en-US"/>
              </w:rPr>
              <w:t>IBAN</w:t>
            </w:r>
            <w:r w:rsidRPr="0086373E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F0F62"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 UA</w:t>
            </w:r>
            <w:proofErr w:type="gramEnd"/>
            <w:r w:rsidR="008F0F62" w:rsidRPr="00EC261E">
              <w:rPr>
                <w:rFonts w:ascii="Cambria" w:hAnsi="Cambria"/>
                <w:sz w:val="22"/>
                <w:szCs w:val="22"/>
                <w:lang w:val="uk-UA"/>
              </w:rPr>
              <w:t>333808050000000026008675026 у банку АТ "Райффайзен Банк АВАЛЬ"</w:t>
            </w:r>
          </w:p>
          <w:p w14:paraId="1D1E736B" w14:textId="77777777" w:rsidR="00EE63E0" w:rsidRPr="00EC261E" w:rsidRDefault="008F0F62" w:rsidP="00FF33B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Платник податку на прибуток на загальних підставах.</w:t>
            </w:r>
          </w:p>
          <w:p w14:paraId="343E93E8" w14:textId="6216616F" w:rsidR="00107A8D" w:rsidRPr="00EC261E" w:rsidRDefault="00FF33B0" w:rsidP="00FF33B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 w:eastAsia="en-US"/>
              </w:rPr>
              <w:t xml:space="preserve">Тел.: </w:t>
            </w:r>
            <w:r w:rsidR="00107A8D" w:rsidRPr="00EC261E">
              <w:rPr>
                <w:rFonts w:ascii="Cambria" w:hAnsi="Cambria"/>
                <w:sz w:val="22"/>
                <w:szCs w:val="22"/>
                <w:lang w:val="uk-UA"/>
              </w:rPr>
              <w:t>+380661698899</w:t>
            </w:r>
            <w:r w:rsidR="002B6099" w:rsidRPr="00EC261E">
              <w:rPr>
                <w:rFonts w:ascii="Cambria" w:hAnsi="Cambria"/>
                <w:sz w:val="22"/>
                <w:szCs w:val="22"/>
                <w:lang w:val="uk-UA"/>
              </w:rPr>
              <w:t>, 063 1698899</w:t>
            </w:r>
            <w:r w:rsidR="00107A8D" w:rsidRPr="00EC261E">
              <w:rPr>
                <w:rFonts w:ascii="Cambria" w:hAnsi="Cambria"/>
                <w:sz w:val="22"/>
                <w:szCs w:val="22"/>
                <w:lang w:val="uk-UA"/>
              </w:rPr>
              <w:br/>
            </w:r>
            <w:proofErr w:type="spellStart"/>
            <w:r w:rsidRPr="00EC261E">
              <w:rPr>
                <w:rFonts w:ascii="Cambria" w:hAnsi="Cambria"/>
                <w:sz w:val="22"/>
                <w:szCs w:val="22"/>
                <w:lang w:val="uk-UA" w:eastAsia="en-US"/>
              </w:rPr>
              <w:t>Email</w:t>
            </w:r>
            <w:proofErr w:type="spellEnd"/>
            <w:r w:rsidRPr="00EC261E">
              <w:rPr>
                <w:rFonts w:ascii="Cambria" w:hAnsi="Cambria"/>
                <w:sz w:val="22"/>
                <w:szCs w:val="22"/>
                <w:lang w:val="uk-UA" w:eastAsia="en-US"/>
              </w:rPr>
              <w:t xml:space="preserve">:  </w:t>
            </w:r>
            <w:r w:rsidR="00107A8D" w:rsidRPr="00EC261E">
              <w:rPr>
                <w:rFonts w:ascii="Cambria" w:hAnsi="Cambria"/>
                <w:sz w:val="22"/>
                <w:szCs w:val="22"/>
                <w:lang w:val="uk-UA"/>
              </w:rPr>
              <w:t>office@onero.сom.ua</w:t>
            </w:r>
          </w:p>
          <w:p w14:paraId="5FBD026C" w14:textId="3F168E27" w:rsidR="00107A8D" w:rsidRPr="00EC261E" w:rsidRDefault="00107A8D" w:rsidP="00ED1D13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Директор</w:t>
            </w:r>
          </w:p>
          <w:p w14:paraId="7112CC96" w14:textId="77777777" w:rsidR="00107A8D" w:rsidRPr="00EC261E" w:rsidRDefault="00107A8D" w:rsidP="00ED1D13">
            <w:pPr>
              <w:jc w:val="both"/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793F9126" w14:textId="16C9A93E" w:rsidR="00CD4BFF" w:rsidRPr="00EC261E" w:rsidRDefault="00107A8D" w:rsidP="00107A8D">
            <w:pPr>
              <w:rPr>
                <w:rStyle w:val="hps"/>
                <w:rFonts w:ascii="Cambria" w:hAnsi="Cambria"/>
                <w:b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______________________</w:t>
            </w:r>
            <w:r w:rsidR="002B6099" w:rsidRPr="00EC261E">
              <w:rPr>
                <w:rFonts w:ascii="Cambria" w:hAnsi="Cambria"/>
                <w:sz w:val="22"/>
                <w:szCs w:val="22"/>
                <w:lang w:val="uk-UA"/>
              </w:rPr>
              <w:t>Штефан Д.В.</w:t>
            </w:r>
          </w:p>
        </w:tc>
        <w:tc>
          <w:tcPr>
            <w:tcW w:w="5494" w:type="dxa"/>
            <w:shd w:val="clear" w:color="auto" w:fill="auto"/>
          </w:tcPr>
          <w:p w14:paraId="16B045FC" w14:textId="77777777" w:rsidR="00CD4BFF" w:rsidRPr="00EC261E" w:rsidRDefault="00CD4BFF" w:rsidP="00ED1D13">
            <w:pPr>
              <w:jc w:val="both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b/>
                <w:color w:val="000000"/>
                <w:sz w:val="22"/>
                <w:szCs w:val="22"/>
                <w:lang w:val="uk-UA"/>
              </w:rPr>
              <w:t>ПОКУПЕЦЬ: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 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</w:tblGrid>
            <w:tr w:rsidR="004E228A" w:rsidRPr="00EC261E" w14:paraId="691657D5" w14:textId="77777777" w:rsidTr="004E228A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80" w:type="dxa"/>
                    <w:bottom w:w="0" w:type="dxa"/>
                    <w:right w:w="180" w:type="dxa"/>
                  </w:tcMar>
                  <w:hideMark/>
                </w:tcPr>
                <w:p w14:paraId="03798CAC" w14:textId="77777777" w:rsidR="004E228A" w:rsidRPr="00EC261E" w:rsidRDefault="004E228A" w:rsidP="000538EB">
                  <w:pPr>
                    <w:jc w:val="both"/>
                    <w:rPr>
                      <w:rFonts w:ascii="Cambria" w:hAnsi="Cambria"/>
                      <w:sz w:val="22"/>
                      <w:szCs w:val="22"/>
                      <w:highlight w:val="yellow"/>
                      <w:lang w:val="uk-UA" w:eastAsia="en-US"/>
                    </w:rPr>
                  </w:pPr>
                </w:p>
              </w:tc>
            </w:tr>
          </w:tbl>
          <w:p w14:paraId="19346CCF" w14:textId="77A1957C" w:rsidR="004E228A" w:rsidRPr="00EC261E" w:rsidRDefault="00F310F7" w:rsidP="004E228A">
            <w:pPr>
              <w:rPr>
                <w:rFonts w:ascii="Cambria" w:hAnsi="Cambria"/>
                <w:sz w:val="22"/>
                <w:szCs w:val="22"/>
                <w:lang w:val="uk-UA"/>
              </w:rPr>
            </w:pPr>
            <w:r w:rsidRPr="00176E18">
              <w:rPr>
                <w:rFonts w:ascii="Cambria" w:hAnsi="Cambria"/>
                <w:b/>
                <w:sz w:val="22"/>
                <w:szCs w:val="22"/>
                <w:lang w:val="uk-UA"/>
              </w:rPr>
              <w:t>ТОВ</w:t>
            </w:r>
            <w:r>
              <w:rPr>
                <w:rFonts w:ascii="Cambria" w:hAnsi="Cambria"/>
                <w:sz w:val="22"/>
                <w:szCs w:val="22"/>
                <w:lang w:val="uk-UA"/>
              </w:rPr>
              <w:t xml:space="preserve"> </w:t>
            </w:r>
            <w:r w:rsidRPr="00EC261E"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"</w:t>
            </w:r>
            <w:r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СКЛАД СЕРВІС КИЇВ</w:t>
            </w:r>
            <w:r w:rsidRPr="00EC261E"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"</w:t>
            </w:r>
          </w:p>
          <w:p w14:paraId="2D4F8497" w14:textId="77777777" w:rsidR="00CD4BFF" w:rsidRDefault="00F310F7" w:rsidP="00F310F7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Код ЄДРПОУ   </w:t>
            </w:r>
            <w:r>
              <w:rPr>
                <w:rFonts w:ascii="Cambria" w:hAnsi="Cambria"/>
                <w:sz w:val="22"/>
                <w:szCs w:val="22"/>
                <w:lang w:val="uk-UA"/>
              </w:rPr>
              <w:t>35551608</w:t>
            </w:r>
          </w:p>
          <w:p w14:paraId="31371395" w14:textId="77777777" w:rsidR="00F310F7" w:rsidRDefault="00F310F7" w:rsidP="00F310F7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>
              <w:rPr>
                <w:rFonts w:ascii="Cambria" w:hAnsi="Cambria"/>
                <w:sz w:val="22"/>
                <w:szCs w:val="22"/>
                <w:lang w:val="uk-UA"/>
              </w:rPr>
              <w:t>Юридична адреса : 02002,вул.Євгена Сверстюка,13,</w:t>
            </w:r>
          </w:p>
          <w:p w14:paraId="2DB54FA3" w14:textId="77777777" w:rsidR="00F310F7" w:rsidRDefault="00F310F7" w:rsidP="00F310F7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uk-UA"/>
              </w:rPr>
              <w:t>м.Київ</w:t>
            </w:r>
            <w:proofErr w:type="spellEnd"/>
          </w:p>
          <w:p w14:paraId="0A061919" w14:textId="77777777" w:rsidR="00F310F7" w:rsidRPr="00176E18" w:rsidRDefault="00F310F7" w:rsidP="00F310F7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176E18">
              <w:rPr>
                <w:rFonts w:ascii="Cambria" w:hAnsi="Cambria"/>
                <w:sz w:val="22"/>
                <w:szCs w:val="22"/>
                <w:lang w:val="uk-UA"/>
              </w:rPr>
              <w:t>ІПН 355516026537</w:t>
            </w:r>
          </w:p>
          <w:p w14:paraId="5145AB08" w14:textId="77777777" w:rsidR="00176E18" w:rsidRDefault="00176E18" w:rsidP="00176E18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en-US"/>
              </w:rPr>
              <w:t>IBAN</w:t>
            </w:r>
            <w:r w:rsidRPr="0086373E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 </w:t>
            </w:r>
          </w:p>
          <w:p w14:paraId="4493EF72" w14:textId="77777777" w:rsidR="00176E18" w:rsidRDefault="00176E18" w:rsidP="00176E18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10794A8E" w14:textId="77777777" w:rsidR="00176E18" w:rsidRPr="00EC261E" w:rsidRDefault="00176E18" w:rsidP="00176E18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Платник податку на прибуток на загальних підставах.</w:t>
            </w:r>
          </w:p>
          <w:p w14:paraId="251158DC" w14:textId="77777777" w:rsidR="00176E18" w:rsidRPr="00176E18" w:rsidRDefault="00176E18" w:rsidP="00176E18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 w:eastAsia="en-US"/>
              </w:rPr>
            </w:pPr>
            <w:r w:rsidRPr="00176E18">
              <w:rPr>
                <w:rFonts w:ascii="Cambria" w:hAnsi="Cambria"/>
                <w:sz w:val="22"/>
                <w:szCs w:val="22"/>
                <w:lang w:val="uk-UA" w:eastAsia="en-US"/>
              </w:rPr>
              <w:t>Тел.: +380445017579, +380931884874</w:t>
            </w:r>
          </w:p>
          <w:p w14:paraId="7AADC775" w14:textId="77777777" w:rsidR="00176E18" w:rsidRDefault="00176E18" w:rsidP="00176E18">
            <w:pPr>
              <w:tabs>
                <w:tab w:val="left" w:pos="5245"/>
              </w:tabs>
              <w:rPr>
                <w:ins w:id="1" w:author="Верховська Наталя Олегівна" w:date="2023-07-05T15:44:00Z"/>
                <w:rFonts w:ascii="Cambria" w:hAnsi="Cambria" w:cstheme="minorHAnsi"/>
                <w:bCs/>
                <w:iCs/>
                <w:sz w:val="22"/>
                <w:szCs w:val="22"/>
                <w:lang w:val="uk-UA"/>
              </w:rPr>
            </w:pPr>
            <w:r w:rsidRPr="00176E18">
              <w:rPr>
                <w:rFonts w:ascii="Cambria" w:hAnsi="Cambria"/>
                <w:sz w:val="22"/>
                <w:szCs w:val="22"/>
                <w:lang w:val="en-US" w:eastAsia="en-US"/>
              </w:rPr>
              <w:t xml:space="preserve">Email: </w:t>
            </w:r>
            <w:r w:rsidRPr="00176E18">
              <w:rPr>
                <w:rFonts w:ascii="Cambria" w:hAnsi="Cambria" w:cstheme="minorHAnsi"/>
                <w:sz w:val="22"/>
                <w:szCs w:val="22"/>
                <w:lang w:val="en-GB"/>
              </w:rPr>
              <w:fldChar w:fldCharType="begin"/>
            </w:r>
            <w:r w:rsidRPr="00176E18">
              <w:rPr>
                <w:rFonts w:ascii="Cambria" w:hAnsi="Cambria" w:cstheme="minorHAnsi"/>
                <w:sz w:val="22"/>
                <w:szCs w:val="22"/>
                <w:lang w:val="uk-UA"/>
              </w:rPr>
              <w:instrText xml:space="preserve"> </w:instrText>
            </w:r>
            <w:r w:rsidRPr="00176E18">
              <w:rPr>
                <w:rFonts w:ascii="Cambria" w:hAnsi="Cambria" w:cstheme="minorHAnsi"/>
                <w:sz w:val="22"/>
                <w:szCs w:val="22"/>
                <w:lang w:val="en-US"/>
              </w:rPr>
              <w:instrText>DOCVARIABLE</w:instrText>
            </w:r>
            <w:r w:rsidRPr="00176E18">
              <w:rPr>
                <w:rFonts w:ascii="Cambria" w:hAnsi="Cambria" w:cstheme="minorHAnsi"/>
                <w:sz w:val="22"/>
                <w:szCs w:val="22"/>
                <w:lang w:val="uk-UA"/>
              </w:rPr>
              <w:instrText xml:space="preserve">  ИтогЕмейл  \* </w:instrText>
            </w:r>
            <w:r w:rsidRPr="00176E18">
              <w:rPr>
                <w:rFonts w:ascii="Cambria" w:hAnsi="Cambria" w:cstheme="minorHAnsi"/>
                <w:sz w:val="22"/>
                <w:szCs w:val="22"/>
                <w:lang w:val="en-US"/>
              </w:rPr>
              <w:instrText>MERGEFORMAT</w:instrText>
            </w:r>
            <w:r w:rsidRPr="00176E18">
              <w:rPr>
                <w:rFonts w:ascii="Cambria" w:hAnsi="Cambria" w:cstheme="minorHAnsi"/>
                <w:sz w:val="22"/>
                <w:szCs w:val="22"/>
                <w:lang w:val="uk-UA"/>
              </w:rPr>
              <w:instrText xml:space="preserve"> </w:instrText>
            </w:r>
            <w:r w:rsidRPr="00176E18">
              <w:rPr>
                <w:rFonts w:ascii="Cambria" w:hAnsi="Cambria" w:cstheme="minorHAnsi"/>
                <w:sz w:val="22"/>
                <w:szCs w:val="22"/>
                <w:lang w:val="en-GB"/>
              </w:rPr>
              <w:fldChar w:fldCharType="separate"/>
            </w:r>
            <w:r w:rsidRPr="00176E18">
              <w:rPr>
                <w:rFonts w:ascii="Cambria" w:hAnsi="Cambria" w:cstheme="minorHAnsi"/>
                <w:bCs/>
                <w:iCs/>
                <w:sz w:val="22"/>
                <w:szCs w:val="22"/>
                <w:lang w:val="uk-UA"/>
              </w:rPr>
              <w:t>llc.prbuilding@gmail.com</w:t>
            </w:r>
            <w:r w:rsidRPr="00176E18">
              <w:rPr>
                <w:rFonts w:ascii="Cambria" w:hAnsi="Cambria" w:cstheme="minorHAnsi"/>
                <w:bCs/>
                <w:iCs/>
                <w:sz w:val="22"/>
                <w:szCs w:val="22"/>
                <w:lang w:val="uk-UA"/>
              </w:rPr>
              <w:fldChar w:fldCharType="end"/>
            </w:r>
          </w:p>
          <w:p w14:paraId="7AC87486" w14:textId="77777777" w:rsidR="00D52357" w:rsidRPr="00176E18" w:rsidRDefault="00D52357" w:rsidP="00176E18">
            <w:pPr>
              <w:tabs>
                <w:tab w:val="left" w:pos="5245"/>
              </w:tabs>
              <w:rPr>
                <w:rFonts w:ascii="Cambria" w:hAnsi="Cambria" w:cstheme="minorHAnsi"/>
                <w:bCs/>
                <w:iCs/>
                <w:sz w:val="22"/>
                <w:szCs w:val="22"/>
                <w:lang w:val="uk-UA"/>
              </w:rPr>
            </w:pPr>
          </w:p>
          <w:p w14:paraId="6035E27A" w14:textId="5189F70E" w:rsidR="00176E18" w:rsidRPr="00D52357" w:rsidRDefault="00176E18" w:rsidP="00176E18">
            <w:pPr>
              <w:tabs>
                <w:tab w:val="left" w:pos="5245"/>
              </w:tabs>
              <w:rPr>
                <w:rFonts w:ascii="Cambria" w:hAnsi="Cambria" w:cstheme="minorHAnsi"/>
                <w:bCs/>
                <w:iCs/>
                <w:sz w:val="22"/>
                <w:szCs w:val="22"/>
                <w:lang w:val="uk-UA"/>
              </w:rPr>
            </w:pPr>
            <w:del w:id="2" w:author="Верховська Наталя Олегівна" w:date="2023-07-05T15:44:00Z">
              <w:r w:rsidRPr="00176E18" w:rsidDel="00D52357">
                <w:rPr>
                  <w:rFonts w:ascii="Cambria" w:hAnsi="Cambria" w:cstheme="minorHAnsi"/>
                  <w:bCs/>
                  <w:iCs/>
                  <w:sz w:val="22"/>
                  <w:szCs w:val="22"/>
                  <w:lang w:val="uk-UA"/>
                </w:rPr>
                <w:delText>Директор</w:delText>
              </w:r>
            </w:del>
            <w:ins w:id="3" w:author="Верховська Наталя Олегівна" w:date="2023-07-05T15:44:00Z">
              <w:r w:rsidR="00D52357">
                <w:rPr>
                  <w:rFonts w:ascii="Cambria" w:hAnsi="Cambria" w:cstheme="minorHAnsi"/>
                  <w:bCs/>
                  <w:iCs/>
                  <w:sz w:val="22"/>
                  <w:szCs w:val="22"/>
                  <w:lang w:val="uk-UA"/>
                </w:rPr>
                <w:t>Ге</w:t>
              </w:r>
              <w:r w:rsidR="00D52357">
                <w:rPr>
                  <w:rFonts w:cstheme="minorHAnsi"/>
                  <w:bCs/>
                  <w:iCs/>
                  <w:sz w:val="22"/>
                  <w:szCs w:val="22"/>
                  <w:lang w:val="uk-UA"/>
                </w:rPr>
                <w:t>неральний директор</w:t>
              </w:r>
            </w:ins>
          </w:p>
          <w:p w14:paraId="7B20D332" w14:textId="77777777" w:rsidR="00176E18" w:rsidRDefault="00176E18" w:rsidP="00176E18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579B7EC2" w14:textId="425097E9" w:rsidR="00176E18" w:rsidRPr="00D52357" w:rsidRDefault="00176E18" w:rsidP="00176E18">
            <w:pPr>
              <w:tabs>
                <w:tab w:val="left" w:pos="5245"/>
              </w:tabs>
              <w:rPr>
                <w:rStyle w:val="hps"/>
                <w:rFonts w:ascii="Cambria" w:hAnsi="Cambria"/>
                <w:b/>
                <w:sz w:val="22"/>
                <w:szCs w:val="22"/>
                <w:lang w:val="uk-UA" w:eastAsia="uk-UA"/>
                <w:rPrChange w:id="4" w:author="Верховська Наталя Олегівна" w:date="2023-07-05T15:44:00Z">
                  <w:rPr>
                    <w:rStyle w:val="hps"/>
                    <w:rFonts w:ascii="Cambria" w:hAnsi="Cambria"/>
                    <w:b/>
                    <w:sz w:val="22"/>
                    <w:szCs w:val="22"/>
                    <w:lang w:eastAsia="uk-UA"/>
                  </w:rPr>
                </w:rPrChange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____________________</w:t>
            </w:r>
            <w:r w:rsidR="00D008BD">
              <w:rPr>
                <w:rFonts w:ascii="Cambria" w:hAnsi="Cambria"/>
                <w:sz w:val="22"/>
                <w:szCs w:val="22"/>
              </w:rPr>
              <w:t xml:space="preserve"> </w:t>
            </w:r>
            <w:del w:id="5" w:author="Верховська Наталя Олегівна" w:date="2023-07-05T15:44:00Z">
              <w:r w:rsidR="00D008BD" w:rsidDel="00D52357">
                <w:rPr>
                  <w:rFonts w:ascii="Cambria" w:hAnsi="Cambria"/>
                  <w:sz w:val="22"/>
                  <w:szCs w:val="22"/>
                </w:rPr>
                <w:delText>Кузьменко</w:delText>
              </w:r>
              <w:r w:rsidR="00D008BD" w:rsidRPr="00EC261E" w:rsidDel="00D52357">
                <w:rPr>
                  <w:rFonts w:ascii="Cambria" w:hAnsi="Cambria"/>
                  <w:sz w:val="22"/>
                  <w:szCs w:val="22"/>
                  <w:lang w:val="uk-UA"/>
                </w:rPr>
                <w:delText xml:space="preserve"> </w:delText>
              </w:r>
              <w:r w:rsidR="00D008BD" w:rsidDel="00D52357">
                <w:rPr>
                  <w:rFonts w:ascii="Cambria" w:hAnsi="Cambria"/>
                  <w:sz w:val="22"/>
                  <w:szCs w:val="22"/>
                  <w:lang w:val="uk-UA"/>
                </w:rPr>
                <w:delText>О</w:delText>
              </w:r>
              <w:r w:rsidR="00D008BD" w:rsidRPr="00EC261E" w:rsidDel="00D52357">
                <w:rPr>
                  <w:rFonts w:ascii="Cambria" w:hAnsi="Cambria"/>
                  <w:sz w:val="22"/>
                  <w:szCs w:val="22"/>
                  <w:lang w:val="uk-UA"/>
                </w:rPr>
                <w:delText>.</w:delText>
              </w:r>
              <w:r w:rsidR="00D008BD" w:rsidDel="00D52357">
                <w:rPr>
                  <w:rFonts w:ascii="Cambria" w:hAnsi="Cambria"/>
                  <w:sz w:val="22"/>
                  <w:szCs w:val="22"/>
                  <w:lang w:val="uk-UA"/>
                </w:rPr>
                <w:delText>А</w:delText>
              </w:r>
              <w:r w:rsidR="00D008BD" w:rsidRPr="00EC261E" w:rsidDel="00D52357">
                <w:rPr>
                  <w:rFonts w:ascii="Cambria" w:hAnsi="Cambria"/>
                  <w:sz w:val="22"/>
                  <w:szCs w:val="22"/>
                  <w:lang w:val="uk-UA"/>
                </w:rPr>
                <w:delText>.</w:delText>
              </w:r>
            </w:del>
            <w:proofErr w:type="spellStart"/>
            <w:ins w:id="6" w:author="Верховська Наталя Олегівна" w:date="2023-07-05T15:44:00Z">
              <w:r w:rsidR="00D52357">
                <w:rPr>
                  <w:rFonts w:ascii="Cambria" w:hAnsi="Cambria"/>
                  <w:sz w:val="22"/>
                  <w:szCs w:val="22"/>
                  <w:lang w:val="uk-UA"/>
                </w:rPr>
                <w:t>Беда</w:t>
              </w:r>
              <w:proofErr w:type="spellEnd"/>
              <w:r w:rsidR="00D52357">
                <w:rPr>
                  <w:rFonts w:ascii="Cambria" w:hAnsi="Cambria"/>
                  <w:sz w:val="22"/>
                  <w:szCs w:val="22"/>
                  <w:lang w:val="uk-UA"/>
                </w:rPr>
                <w:t xml:space="preserve"> В.В.</w:t>
              </w:r>
            </w:ins>
          </w:p>
        </w:tc>
      </w:tr>
    </w:tbl>
    <w:p w14:paraId="6966CE9E" w14:textId="0E3E3FE9" w:rsidR="00705F8B" w:rsidRPr="00EC261E" w:rsidRDefault="00705F8B" w:rsidP="00DD5DE2">
      <w:pPr>
        <w:jc w:val="right"/>
        <w:rPr>
          <w:rStyle w:val="hps"/>
          <w:rFonts w:ascii="Cambria" w:hAnsi="Cambria"/>
          <w:b/>
          <w:lang w:val="uk-UA"/>
        </w:rPr>
      </w:pPr>
    </w:p>
    <w:p w14:paraId="3F85C410" w14:textId="77777777" w:rsidR="00705F8B" w:rsidRPr="00EC261E" w:rsidRDefault="00705F8B">
      <w:pPr>
        <w:rPr>
          <w:rStyle w:val="hps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br w:type="page"/>
      </w:r>
    </w:p>
    <w:p w14:paraId="49B7EF15" w14:textId="10E2D0CD" w:rsidR="00C508C3" w:rsidRPr="00EC261E" w:rsidRDefault="00524D60" w:rsidP="00DD5DE2">
      <w:pPr>
        <w:jc w:val="right"/>
        <w:rPr>
          <w:rStyle w:val="shorttext"/>
          <w:rFonts w:ascii="Cambria" w:hAnsi="Cambria"/>
          <w:b/>
          <w:lang w:val="uk-UA"/>
        </w:rPr>
      </w:pPr>
      <w:r>
        <w:rPr>
          <w:rStyle w:val="hps"/>
          <w:rFonts w:ascii="Cambria" w:hAnsi="Cambria"/>
          <w:b/>
          <w:lang w:val="uk-UA"/>
        </w:rPr>
        <w:lastRenderedPageBreak/>
        <w:t xml:space="preserve"> </w:t>
      </w:r>
      <w:r w:rsidR="006D7DD7">
        <w:rPr>
          <w:rStyle w:val="hps"/>
          <w:rFonts w:ascii="Cambria" w:hAnsi="Cambria"/>
          <w:b/>
          <w:lang w:val="uk-UA"/>
        </w:rPr>
        <w:t>Д</w:t>
      </w:r>
      <w:r w:rsidR="00C508C3" w:rsidRPr="00EC261E">
        <w:rPr>
          <w:rStyle w:val="hps"/>
          <w:rFonts w:ascii="Cambria" w:hAnsi="Cambria"/>
          <w:b/>
          <w:lang w:val="uk-UA"/>
        </w:rPr>
        <w:t>одаток  №</w:t>
      </w:r>
      <w:r w:rsidR="00C508C3" w:rsidRPr="00EC261E">
        <w:rPr>
          <w:rStyle w:val="shorttext"/>
          <w:rFonts w:ascii="Cambria" w:hAnsi="Cambria"/>
          <w:b/>
          <w:lang w:val="uk-UA"/>
        </w:rPr>
        <w:t xml:space="preserve"> </w:t>
      </w:r>
      <w:r w:rsidR="00C508C3" w:rsidRPr="00EC261E">
        <w:rPr>
          <w:rStyle w:val="hps"/>
          <w:rFonts w:ascii="Cambria" w:hAnsi="Cambria"/>
          <w:b/>
          <w:lang w:val="uk-UA"/>
        </w:rPr>
        <w:t>1</w:t>
      </w:r>
      <w:r w:rsidR="00C508C3" w:rsidRPr="00EC261E">
        <w:rPr>
          <w:rFonts w:ascii="Cambria" w:hAnsi="Cambria"/>
          <w:b/>
          <w:lang w:val="uk-UA"/>
        </w:rPr>
        <w:br/>
      </w:r>
      <w:r w:rsidR="00C508C3" w:rsidRPr="00EC261E">
        <w:rPr>
          <w:rStyle w:val="hps"/>
          <w:rFonts w:ascii="Cambria" w:hAnsi="Cambria"/>
          <w:b/>
          <w:lang w:val="uk-UA"/>
        </w:rPr>
        <w:t>до Договору №</w:t>
      </w:r>
      <w:r w:rsidR="0096541A" w:rsidRPr="00EC261E">
        <w:rPr>
          <w:rStyle w:val="hps"/>
          <w:rFonts w:ascii="Cambria" w:hAnsi="Cambria"/>
          <w:b/>
          <w:lang w:val="uk-UA"/>
        </w:rPr>
        <w:t xml:space="preserve"> </w:t>
      </w:r>
      <w:r w:rsidR="00DC34FA">
        <w:rPr>
          <w:rStyle w:val="hps"/>
          <w:rFonts w:ascii="Cambria" w:hAnsi="Cambria"/>
          <w:b/>
          <w:lang w:val="uk-UA"/>
        </w:rPr>
        <w:t>2</w:t>
      </w:r>
      <w:r w:rsidR="00843752">
        <w:rPr>
          <w:rStyle w:val="hps"/>
          <w:rFonts w:ascii="Cambria" w:hAnsi="Cambria"/>
          <w:b/>
          <w:lang w:val="uk-UA"/>
        </w:rPr>
        <w:t>9</w:t>
      </w:r>
      <w:r w:rsidR="00DC34FA">
        <w:rPr>
          <w:b/>
          <w:lang w:val="uk-UA"/>
        </w:rPr>
        <w:t>-06</w:t>
      </w:r>
      <w:r w:rsidR="00345546" w:rsidRPr="00345546">
        <w:rPr>
          <w:b/>
          <w:lang w:val="uk-UA"/>
        </w:rPr>
        <w:t>-23</w:t>
      </w:r>
      <w:r w:rsidR="00345546">
        <w:rPr>
          <w:rStyle w:val="hps"/>
          <w:rFonts w:ascii="Cambria" w:hAnsi="Cambria"/>
          <w:b/>
          <w:lang w:val="uk-UA"/>
        </w:rPr>
        <w:t xml:space="preserve"> </w:t>
      </w:r>
      <w:r w:rsidR="00C508C3" w:rsidRPr="00EC261E">
        <w:rPr>
          <w:rStyle w:val="hps"/>
          <w:rFonts w:ascii="Cambria" w:hAnsi="Cambria"/>
          <w:b/>
          <w:lang w:val="uk-UA"/>
        </w:rPr>
        <w:t xml:space="preserve">від </w:t>
      </w:r>
      <w:r w:rsidR="006E4810" w:rsidRPr="00EC261E">
        <w:rPr>
          <w:rStyle w:val="hps"/>
          <w:rFonts w:ascii="Cambria" w:hAnsi="Cambria"/>
          <w:b/>
          <w:lang w:val="uk-UA"/>
        </w:rPr>
        <w:t xml:space="preserve"> </w:t>
      </w:r>
      <w:r w:rsidR="0086373E">
        <w:rPr>
          <w:rStyle w:val="hps"/>
          <w:rFonts w:ascii="Cambria" w:hAnsi="Cambria"/>
          <w:b/>
          <w:lang w:val="uk-UA"/>
        </w:rPr>
        <w:t>2</w:t>
      </w:r>
      <w:r w:rsidR="00843752">
        <w:rPr>
          <w:rStyle w:val="hps"/>
          <w:rFonts w:ascii="Cambria" w:hAnsi="Cambria"/>
          <w:b/>
          <w:lang w:val="uk-UA"/>
        </w:rPr>
        <w:t>9</w:t>
      </w:r>
      <w:r w:rsidR="00746082" w:rsidRPr="00EC261E">
        <w:rPr>
          <w:rStyle w:val="hps"/>
          <w:rFonts w:ascii="Cambria" w:hAnsi="Cambria"/>
          <w:b/>
          <w:lang w:val="uk-UA"/>
        </w:rPr>
        <w:t>.</w:t>
      </w:r>
      <w:r w:rsidR="00DE6F5B" w:rsidRPr="00EC261E">
        <w:rPr>
          <w:rStyle w:val="hps"/>
          <w:rFonts w:ascii="Cambria" w:hAnsi="Cambria"/>
          <w:b/>
          <w:lang w:val="uk-UA"/>
        </w:rPr>
        <w:t>0</w:t>
      </w:r>
      <w:r w:rsidR="00DC34FA">
        <w:rPr>
          <w:rStyle w:val="hps"/>
          <w:rFonts w:ascii="Cambria" w:hAnsi="Cambria"/>
          <w:b/>
          <w:lang w:val="uk-UA"/>
        </w:rPr>
        <w:t>6</w:t>
      </w:r>
      <w:r w:rsidR="00746082" w:rsidRPr="00EC261E">
        <w:rPr>
          <w:rStyle w:val="hps"/>
          <w:rFonts w:ascii="Cambria" w:hAnsi="Cambria"/>
          <w:b/>
          <w:lang w:val="uk-UA"/>
        </w:rPr>
        <w:t>.</w:t>
      </w:r>
      <w:r w:rsidR="00EE63E0" w:rsidRPr="00EC261E">
        <w:rPr>
          <w:rStyle w:val="hps"/>
          <w:rFonts w:ascii="Cambria" w:hAnsi="Cambria"/>
          <w:b/>
          <w:lang w:val="uk-UA"/>
        </w:rPr>
        <w:t>20</w:t>
      </w:r>
      <w:r w:rsidR="00BB687F" w:rsidRPr="00EC261E">
        <w:rPr>
          <w:rStyle w:val="hps"/>
          <w:rFonts w:ascii="Cambria" w:hAnsi="Cambria"/>
          <w:b/>
          <w:lang w:val="uk-UA"/>
        </w:rPr>
        <w:t>2</w:t>
      </w:r>
      <w:r w:rsidR="00DE6F5B" w:rsidRPr="00EC261E">
        <w:rPr>
          <w:rStyle w:val="hps"/>
          <w:rFonts w:ascii="Cambria" w:hAnsi="Cambria"/>
          <w:b/>
          <w:lang w:val="uk-UA"/>
        </w:rPr>
        <w:t>3</w:t>
      </w:r>
      <w:r w:rsidR="002D79DA" w:rsidRPr="00EC261E">
        <w:rPr>
          <w:rStyle w:val="hps"/>
          <w:rFonts w:ascii="Cambria" w:hAnsi="Cambria"/>
          <w:b/>
          <w:lang w:val="uk-UA"/>
        </w:rPr>
        <w:t xml:space="preserve"> </w:t>
      </w:r>
      <w:r w:rsidR="00C508C3" w:rsidRPr="00EC261E">
        <w:rPr>
          <w:rStyle w:val="hps"/>
          <w:rFonts w:ascii="Cambria" w:hAnsi="Cambria"/>
          <w:b/>
          <w:lang w:val="uk-UA"/>
        </w:rPr>
        <w:t>р</w:t>
      </w:r>
      <w:r w:rsidR="00C508C3" w:rsidRPr="00EC261E">
        <w:rPr>
          <w:rStyle w:val="shorttext"/>
          <w:rFonts w:ascii="Cambria" w:hAnsi="Cambria"/>
          <w:b/>
          <w:lang w:val="uk-UA"/>
        </w:rPr>
        <w:t>.</w:t>
      </w:r>
    </w:p>
    <w:p w14:paraId="305BDED5" w14:textId="77777777" w:rsidR="00BF1160" w:rsidRPr="00EC261E" w:rsidRDefault="00BF1160" w:rsidP="00DD5DE2">
      <w:pPr>
        <w:jc w:val="right"/>
        <w:rPr>
          <w:rStyle w:val="shorttext"/>
          <w:rFonts w:ascii="Cambria" w:hAnsi="Cambria"/>
          <w:b/>
          <w:lang w:val="uk-UA"/>
        </w:rPr>
      </w:pPr>
    </w:p>
    <w:p w14:paraId="4F8061ED" w14:textId="77777777" w:rsidR="0085389F" w:rsidRPr="00EC261E" w:rsidRDefault="0085389F" w:rsidP="00520A4E">
      <w:pPr>
        <w:jc w:val="center"/>
        <w:rPr>
          <w:rFonts w:ascii="Cambria" w:hAnsi="Cambria"/>
          <w:lang w:val="uk-UA"/>
        </w:rPr>
      </w:pPr>
    </w:p>
    <w:p w14:paraId="0B39A50E" w14:textId="77777777" w:rsidR="00B41347" w:rsidRPr="00EC261E" w:rsidRDefault="00C508C3" w:rsidP="00520A4E">
      <w:pPr>
        <w:jc w:val="center"/>
        <w:rPr>
          <w:rFonts w:ascii="Cambria" w:hAnsi="Cambria"/>
          <w:b/>
          <w:lang w:val="uk-UA" w:eastAsia="x-none"/>
        </w:rPr>
      </w:pPr>
      <w:r w:rsidRPr="00EC261E">
        <w:rPr>
          <w:rFonts w:ascii="Cambria" w:hAnsi="Cambria"/>
          <w:b/>
          <w:lang w:val="uk-UA" w:eastAsia="x-none"/>
        </w:rPr>
        <w:t>Специфікація</w:t>
      </w:r>
      <w:r w:rsidR="00153896" w:rsidRPr="00EC261E">
        <w:rPr>
          <w:rFonts w:ascii="Cambria" w:hAnsi="Cambria"/>
          <w:b/>
          <w:lang w:val="uk-UA" w:eastAsia="x-none"/>
        </w:rPr>
        <w:t xml:space="preserve"> №1</w:t>
      </w:r>
    </w:p>
    <w:p w14:paraId="3D7DC967" w14:textId="77777777" w:rsidR="00520A4E" w:rsidRPr="00EC261E" w:rsidRDefault="00520A4E" w:rsidP="00520A4E">
      <w:pPr>
        <w:jc w:val="center"/>
        <w:rPr>
          <w:rFonts w:ascii="Cambria" w:hAnsi="Cambria"/>
          <w:lang w:val="uk-UA"/>
        </w:rPr>
      </w:pPr>
    </w:p>
    <w:tbl>
      <w:tblPr>
        <w:tblW w:w="10283" w:type="dxa"/>
        <w:tblInd w:w="-394" w:type="dxa"/>
        <w:tblLayout w:type="fixed"/>
        <w:tblLook w:val="0000" w:firstRow="0" w:lastRow="0" w:firstColumn="0" w:lastColumn="0" w:noHBand="0" w:noVBand="0"/>
      </w:tblPr>
      <w:tblGrid>
        <w:gridCol w:w="450"/>
        <w:gridCol w:w="5893"/>
        <w:gridCol w:w="850"/>
        <w:gridCol w:w="1560"/>
        <w:gridCol w:w="1530"/>
      </w:tblGrid>
      <w:tr w:rsidR="00B41347" w:rsidRPr="00EC261E" w14:paraId="5FE9971A" w14:textId="77777777" w:rsidTr="0086373E">
        <w:trPr>
          <w:trHeight w:val="56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43A8E" w14:textId="77777777" w:rsidR="00B41347" w:rsidRPr="00EC261E" w:rsidRDefault="00B41347" w:rsidP="0096541A">
            <w:pPr>
              <w:pStyle w:val="3"/>
              <w:tabs>
                <w:tab w:val="left" w:pos="6237"/>
              </w:tabs>
              <w:snapToGrid w:val="0"/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№</w:t>
            </w:r>
          </w:p>
        </w:tc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70DA9" w14:textId="77777777" w:rsidR="00B41347" w:rsidRPr="00EC261E" w:rsidRDefault="00B30AC8" w:rsidP="0096541A">
            <w:pPr>
              <w:pStyle w:val="3"/>
              <w:tabs>
                <w:tab w:val="left" w:pos="6237"/>
              </w:tabs>
              <w:snapToGrid w:val="0"/>
              <w:jc w:val="center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Назва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3EF73" w14:textId="77777777" w:rsidR="00B41347" w:rsidRPr="00EC261E" w:rsidRDefault="00B30AC8" w:rsidP="0096541A">
            <w:pPr>
              <w:pStyle w:val="3"/>
              <w:tabs>
                <w:tab w:val="left" w:pos="6237"/>
              </w:tabs>
              <w:snapToGrid w:val="0"/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К-ть</w:t>
            </w:r>
            <w:r w:rsidR="00B41347" w:rsidRPr="00EC261E">
              <w:rPr>
                <w:rFonts w:ascii="Cambria" w:hAnsi="Cambria"/>
                <w:b/>
                <w:sz w:val="20"/>
                <w:lang w:val="uk-UA"/>
              </w:rPr>
              <w:t>,</w:t>
            </w:r>
            <w:r w:rsidR="000538EB" w:rsidRPr="00EC261E">
              <w:rPr>
                <w:rFonts w:ascii="Cambria" w:hAnsi="Cambria"/>
                <w:b/>
                <w:sz w:val="20"/>
                <w:lang w:val="uk-UA"/>
              </w:rPr>
              <w:t xml:space="preserve"> шт</w:t>
            </w:r>
            <w:r w:rsidR="00F864AA" w:rsidRPr="00EC261E">
              <w:rPr>
                <w:rFonts w:ascii="Cambria" w:hAnsi="Cambria"/>
                <w:b/>
                <w:sz w:val="20"/>
                <w:lang w:val="uk-U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5ED8F" w14:textId="77777777" w:rsidR="00ED1D13" w:rsidRPr="00EC261E" w:rsidRDefault="00B30AC8" w:rsidP="0096541A">
            <w:pPr>
              <w:pStyle w:val="3"/>
              <w:tabs>
                <w:tab w:val="left" w:pos="6237"/>
              </w:tabs>
              <w:snapToGrid w:val="0"/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Ціна о</w:t>
            </w:r>
            <w:r w:rsidR="00B41347" w:rsidRPr="00EC261E">
              <w:rPr>
                <w:rFonts w:ascii="Cambria" w:hAnsi="Cambria"/>
                <w:b/>
                <w:sz w:val="20"/>
                <w:lang w:val="uk-UA"/>
              </w:rPr>
              <w:t>д</w:t>
            </w:r>
            <w:r w:rsidRPr="00EC261E">
              <w:rPr>
                <w:rFonts w:ascii="Cambria" w:hAnsi="Cambria"/>
                <w:b/>
                <w:sz w:val="20"/>
                <w:lang w:val="uk-UA"/>
              </w:rPr>
              <w:t>.</w:t>
            </w:r>
          </w:p>
          <w:p w14:paraId="38F77E89" w14:textId="7B56BBF1" w:rsidR="00B41347" w:rsidRPr="00EC261E" w:rsidRDefault="00B30AC8" w:rsidP="0096541A">
            <w:pPr>
              <w:pStyle w:val="3"/>
              <w:tabs>
                <w:tab w:val="left" w:pos="6237"/>
              </w:tabs>
              <w:snapToGrid w:val="0"/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з ПДВ</w:t>
            </w:r>
            <w:r w:rsidR="00B41347" w:rsidRPr="00EC261E">
              <w:rPr>
                <w:rFonts w:ascii="Cambria" w:hAnsi="Cambria"/>
                <w:b/>
                <w:sz w:val="20"/>
                <w:lang w:val="uk-UA"/>
              </w:rPr>
              <w:t xml:space="preserve">, </w:t>
            </w:r>
          </w:p>
          <w:p w14:paraId="09BE23B7" w14:textId="77777777" w:rsidR="00B41347" w:rsidRPr="00EC261E" w:rsidRDefault="00B41347" w:rsidP="0096541A">
            <w:pPr>
              <w:pStyle w:val="3"/>
              <w:tabs>
                <w:tab w:val="left" w:pos="6237"/>
              </w:tabs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 xml:space="preserve"> грн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411" w14:textId="29C7CD37" w:rsidR="00B41347" w:rsidRPr="00EC261E" w:rsidRDefault="00B30AC8" w:rsidP="0096541A">
            <w:pPr>
              <w:pStyle w:val="3"/>
              <w:tabs>
                <w:tab w:val="left" w:pos="6237"/>
              </w:tabs>
              <w:snapToGrid w:val="0"/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Сума з ПДВ</w:t>
            </w:r>
            <w:r w:rsidR="00B41347" w:rsidRPr="00EC261E">
              <w:rPr>
                <w:rFonts w:ascii="Cambria" w:hAnsi="Cambria"/>
                <w:b/>
                <w:sz w:val="20"/>
                <w:lang w:val="uk-UA"/>
              </w:rPr>
              <w:t>,</w:t>
            </w:r>
          </w:p>
          <w:p w14:paraId="1276500C" w14:textId="77777777" w:rsidR="00B41347" w:rsidRPr="00EC261E" w:rsidRDefault="00B41347" w:rsidP="0096541A">
            <w:pPr>
              <w:pStyle w:val="3"/>
              <w:tabs>
                <w:tab w:val="left" w:pos="6237"/>
              </w:tabs>
              <w:jc w:val="both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грн</w:t>
            </w:r>
          </w:p>
        </w:tc>
      </w:tr>
      <w:tr w:rsidR="008657F4" w:rsidRPr="00EC261E" w14:paraId="29B45587" w14:textId="77777777" w:rsidTr="00C24C08">
        <w:trPr>
          <w:trHeight w:val="27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4A68E0F" w14:textId="568C7FDE" w:rsidR="008657F4" w:rsidRPr="00EC261E" w:rsidRDefault="008657F4" w:rsidP="008657F4">
            <w:pPr>
              <w:pStyle w:val="3"/>
              <w:tabs>
                <w:tab w:val="left" w:pos="6237"/>
              </w:tabs>
              <w:snapToGrid w:val="0"/>
              <w:jc w:val="both"/>
              <w:rPr>
                <w:rFonts w:ascii="Cambria" w:hAnsi="Cambria"/>
                <w:sz w:val="18"/>
                <w:szCs w:val="18"/>
                <w:lang w:val="uk-UA"/>
              </w:rPr>
            </w:pPr>
            <w:r w:rsidRPr="00EC261E">
              <w:rPr>
                <w:rFonts w:ascii="Cambria" w:hAnsi="Cambria"/>
                <w:sz w:val="18"/>
                <w:szCs w:val="18"/>
                <w:lang w:val="uk-UA"/>
              </w:rPr>
              <w:t>1</w:t>
            </w:r>
          </w:p>
        </w:tc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4B820" w14:textId="5C81D82D" w:rsidR="008657F4" w:rsidRPr="00EC261E" w:rsidRDefault="00C24C08" w:rsidP="00206FA5">
            <w:pPr>
              <w:rPr>
                <w:rFonts w:ascii="Cambria" w:hAnsi="Cambria" w:cs="Arial"/>
                <w:color w:val="222222"/>
                <w:sz w:val="18"/>
                <w:szCs w:val="18"/>
                <w:shd w:val="clear" w:color="auto" w:fill="F8F9FA"/>
                <w:lang w:val="uk-UA"/>
              </w:rPr>
            </w:pPr>
            <w:r w:rsidRPr="00C24C08">
              <w:rPr>
                <w:rFonts w:ascii="Cambria" w:hAnsi="Cambria" w:cs="Arial"/>
                <w:color w:val="222222"/>
                <w:sz w:val="18"/>
                <w:szCs w:val="18"/>
                <w:shd w:val="clear" w:color="auto" w:fill="F8F9FA"/>
                <w:lang w:val="uk-UA"/>
              </w:rPr>
              <w:t>Механічна платформа "</w:t>
            </w:r>
            <w:proofErr w:type="spellStart"/>
            <w:r w:rsidRPr="00C24C08">
              <w:rPr>
                <w:rFonts w:ascii="Cambria" w:hAnsi="Cambria" w:cs="Arial"/>
                <w:color w:val="222222"/>
                <w:sz w:val="18"/>
                <w:szCs w:val="18"/>
                <w:shd w:val="clear" w:color="auto" w:fill="F8F9FA"/>
                <w:lang w:val="uk-UA"/>
              </w:rPr>
              <w:t>Мінідок</w:t>
            </w:r>
            <w:proofErr w:type="spellEnd"/>
            <w:r w:rsidRPr="00C24C08">
              <w:rPr>
                <w:rFonts w:ascii="Cambria" w:hAnsi="Cambria" w:cs="Arial"/>
                <w:color w:val="222222"/>
                <w:sz w:val="18"/>
                <w:szCs w:val="18"/>
                <w:shd w:val="clear" w:color="auto" w:fill="F8F9FA"/>
                <w:lang w:val="uk-UA"/>
              </w:rPr>
              <w:t>"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E38AC4B" w14:textId="7C956C04" w:rsidR="008657F4" w:rsidRPr="00EC261E" w:rsidRDefault="00C24C08" w:rsidP="008657F4">
            <w:pPr>
              <w:pStyle w:val="3"/>
              <w:tabs>
                <w:tab w:val="left" w:pos="6237"/>
              </w:tabs>
              <w:snapToGrid w:val="0"/>
              <w:jc w:val="center"/>
              <w:rPr>
                <w:rFonts w:ascii="Cambria" w:hAnsi="Cambria"/>
                <w:sz w:val="18"/>
                <w:szCs w:val="18"/>
                <w:lang w:val="uk-UA"/>
              </w:rPr>
            </w:pPr>
            <w:r>
              <w:rPr>
                <w:rFonts w:ascii="Cambria" w:hAnsi="Cambria"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F369F14" w14:textId="53280476" w:rsidR="008657F4" w:rsidRPr="00EC261E" w:rsidRDefault="00C24C08" w:rsidP="00C24C08">
            <w:pPr>
              <w:pStyle w:val="3"/>
              <w:tabs>
                <w:tab w:val="left" w:pos="6237"/>
              </w:tabs>
              <w:snapToGrid w:val="0"/>
              <w:jc w:val="center"/>
              <w:rPr>
                <w:rFonts w:ascii="Cambria" w:hAnsi="Cambria"/>
                <w:bCs/>
                <w:sz w:val="18"/>
                <w:szCs w:val="18"/>
                <w:lang w:val="uk-UA"/>
              </w:rPr>
            </w:pPr>
            <w:r>
              <w:rPr>
                <w:rFonts w:ascii="Cambria" w:hAnsi="Cambria"/>
                <w:bCs/>
                <w:sz w:val="18"/>
                <w:szCs w:val="18"/>
                <w:lang w:val="uk-UA"/>
              </w:rPr>
              <w:t>77650</w:t>
            </w:r>
            <w:r w:rsidR="00206FA5">
              <w:rPr>
                <w:rFonts w:ascii="Cambria" w:hAnsi="Cambria"/>
                <w:bCs/>
                <w:sz w:val="18"/>
                <w:szCs w:val="18"/>
                <w:lang w:val="uk-UA"/>
              </w:rPr>
              <w:t>,00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D81700C" w14:textId="29211CF1" w:rsidR="008657F4" w:rsidRPr="00EC261E" w:rsidRDefault="00C24C08" w:rsidP="00206FA5">
            <w:pPr>
              <w:pStyle w:val="3"/>
              <w:tabs>
                <w:tab w:val="left" w:pos="6237"/>
              </w:tabs>
              <w:snapToGrid w:val="0"/>
              <w:jc w:val="center"/>
              <w:rPr>
                <w:rFonts w:ascii="Cambria" w:hAnsi="Cambria"/>
                <w:bCs/>
                <w:sz w:val="18"/>
                <w:szCs w:val="18"/>
                <w:lang w:val="uk-UA"/>
              </w:rPr>
            </w:pPr>
            <w:r>
              <w:rPr>
                <w:rFonts w:ascii="Cambria" w:hAnsi="Cambria"/>
                <w:bCs/>
                <w:sz w:val="18"/>
                <w:szCs w:val="18"/>
                <w:lang w:val="uk-UA"/>
              </w:rPr>
              <w:t>232950</w:t>
            </w:r>
            <w:r w:rsidR="00206FA5">
              <w:rPr>
                <w:rFonts w:ascii="Cambria" w:hAnsi="Cambria"/>
                <w:bCs/>
                <w:sz w:val="18"/>
                <w:szCs w:val="18"/>
                <w:lang w:val="uk-UA"/>
              </w:rPr>
              <w:t>,00</w:t>
            </w:r>
          </w:p>
        </w:tc>
      </w:tr>
      <w:tr w:rsidR="008657F4" w:rsidRPr="00EC261E" w14:paraId="0FAF0F01" w14:textId="77777777" w:rsidTr="008657F4">
        <w:trPr>
          <w:trHeight w:val="231"/>
        </w:trPr>
        <w:tc>
          <w:tcPr>
            <w:tcW w:w="8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B1A48" w14:textId="46BB5CBA" w:rsidR="008657F4" w:rsidRPr="00EC261E" w:rsidRDefault="008657F4" w:rsidP="008657F4">
            <w:pPr>
              <w:pStyle w:val="3"/>
              <w:tabs>
                <w:tab w:val="left" w:pos="6237"/>
              </w:tabs>
              <w:snapToGrid w:val="0"/>
              <w:jc w:val="right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Всього, грн.: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2548" w14:textId="136B990B" w:rsidR="008657F4" w:rsidRPr="00EC261E" w:rsidRDefault="00C24C08" w:rsidP="00D008BD">
            <w:pPr>
              <w:pStyle w:val="3"/>
              <w:tabs>
                <w:tab w:val="left" w:pos="6237"/>
              </w:tabs>
              <w:snapToGrid w:val="0"/>
              <w:jc w:val="center"/>
              <w:rPr>
                <w:rFonts w:ascii="Cambria" w:hAnsi="Cambria"/>
                <w:b/>
                <w:bCs/>
                <w:sz w:val="20"/>
                <w:lang w:val="uk-UA"/>
              </w:rPr>
            </w:pPr>
            <w:r>
              <w:rPr>
                <w:rFonts w:ascii="Cambria" w:hAnsi="Cambria"/>
                <w:b/>
                <w:bCs/>
                <w:sz w:val="20"/>
                <w:lang w:val="uk-UA"/>
              </w:rPr>
              <w:t>232950</w:t>
            </w:r>
            <w:r w:rsidR="0093023B">
              <w:rPr>
                <w:rFonts w:ascii="Cambria" w:hAnsi="Cambria"/>
                <w:b/>
                <w:bCs/>
                <w:sz w:val="20"/>
                <w:lang w:val="uk-UA"/>
              </w:rPr>
              <w:t>,00</w:t>
            </w:r>
          </w:p>
        </w:tc>
      </w:tr>
      <w:tr w:rsidR="008657F4" w:rsidRPr="00EC261E" w14:paraId="2753CC5C" w14:textId="77777777" w:rsidTr="008657F4">
        <w:trPr>
          <w:trHeight w:val="70"/>
        </w:trPr>
        <w:tc>
          <w:tcPr>
            <w:tcW w:w="8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DF56A8" w14:textId="7B2E01BE" w:rsidR="008657F4" w:rsidRPr="00EC261E" w:rsidRDefault="008657F4" w:rsidP="008657F4">
            <w:pPr>
              <w:pStyle w:val="3"/>
              <w:tabs>
                <w:tab w:val="left" w:pos="6237"/>
              </w:tabs>
              <w:snapToGrid w:val="0"/>
              <w:jc w:val="right"/>
              <w:rPr>
                <w:rFonts w:ascii="Cambria" w:hAnsi="Cambria"/>
                <w:b/>
                <w:sz w:val="20"/>
                <w:lang w:val="uk-UA"/>
              </w:rPr>
            </w:pPr>
            <w:r w:rsidRPr="00EC261E">
              <w:rPr>
                <w:rFonts w:ascii="Cambria" w:hAnsi="Cambria"/>
                <w:b/>
                <w:sz w:val="20"/>
                <w:lang w:val="uk-UA"/>
              </w:rPr>
              <w:t>В тому числі ПДВ 20%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4D7" w14:textId="01F838A7" w:rsidR="008657F4" w:rsidRPr="00EC261E" w:rsidRDefault="00C24C08" w:rsidP="00206FA5">
            <w:pPr>
              <w:pStyle w:val="3"/>
              <w:tabs>
                <w:tab w:val="left" w:pos="6237"/>
              </w:tabs>
              <w:snapToGrid w:val="0"/>
              <w:jc w:val="center"/>
              <w:rPr>
                <w:rFonts w:ascii="Cambria" w:hAnsi="Cambria"/>
                <w:b/>
                <w:bCs/>
                <w:sz w:val="20"/>
                <w:lang w:val="uk-UA"/>
              </w:rPr>
            </w:pPr>
            <w:r>
              <w:rPr>
                <w:rFonts w:ascii="Cambria" w:hAnsi="Cambria"/>
                <w:b/>
                <w:bCs/>
                <w:sz w:val="20"/>
                <w:lang w:val="uk-UA"/>
              </w:rPr>
              <w:t>38825</w:t>
            </w:r>
            <w:r w:rsidR="0093023B">
              <w:rPr>
                <w:rFonts w:ascii="Cambria" w:hAnsi="Cambria"/>
                <w:b/>
                <w:bCs/>
                <w:sz w:val="20"/>
                <w:lang w:val="uk-UA"/>
              </w:rPr>
              <w:t>,</w:t>
            </w:r>
            <w:r>
              <w:rPr>
                <w:rFonts w:ascii="Cambria" w:hAnsi="Cambria"/>
                <w:b/>
                <w:bCs/>
                <w:sz w:val="20"/>
                <w:lang w:val="uk-UA"/>
              </w:rPr>
              <w:t>00</w:t>
            </w:r>
          </w:p>
        </w:tc>
      </w:tr>
    </w:tbl>
    <w:p w14:paraId="0C618D7B" w14:textId="77777777" w:rsidR="00D822E6" w:rsidRPr="00EC261E" w:rsidRDefault="00D822E6" w:rsidP="00153896">
      <w:pPr>
        <w:jc w:val="both"/>
        <w:rPr>
          <w:rFonts w:ascii="Cambria" w:hAnsi="Cambria"/>
          <w:bCs/>
          <w:i/>
          <w:lang w:val="uk-UA"/>
        </w:rPr>
      </w:pPr>
    </w:p>
    <w:p w14:paraId="46EB40ED" w14:textId="22DD424A" w:rsidR="00F32300" w:rsidRPr="00EC261E" w:rsidRDefault="00520A4E" w:rsidP="008657F4">
      <w:pPr>
        <w:numPr>
          <w:ilvl w:val="0"/>
          <w:numId w:val="10"/>
        </w:numPr>
        <w:jc w:val="both"/>
        <w:rPr>
          <w:rStyle w:val="hps"/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>Вартість</w:t>
      </w:r>
      <w:ins w:id="7" w:author="Верховська Наталя Олегівна" w:date="2023-07-05T15:48:00Z">
        <w:r w:rsidR="00D52357">
          <w:rPr>
            <w:rStyle w:val="hps"/>
            <w:rFonts w:ascii="Cambria" w:hAnsi="Cambria"/>
            <w:lang w:val="uk-UA"/>
          </w:rPr>
          <w:t xml:space="preserve"> Товару за</w:t>
        </w:r>
      </w:ins>
      <w:r w:rsidRPr="00EC261E">
        <w:rPr>
          <w:rStyle w:val="hps"/>
          <w:rFonts w:ascii="Cambria" w:hAnsi="Cambria"/>
          <w:lang w:val="uk-UA"/>
        </w:rPr>
        <w:t xml:space="preserve"> Специфікаці</w:t>
      </w:r>
      <w:ins w:id="8" w:author="Верховська Наталя Олегівна" w:date="2023-07-05T15:48:00Z">
        <w:r w:rsidR="00D52357">
          <w:rPr>
            <w:rStyle w:val="hps"/>
            <w:rFonts w:ascii="Cambria" w:hAnsi="Cambria"/>
            <w:lang w:val="uk-UA"/>
          </w:rPr>
          <w:t>єю</w:t>
        </w:r>
      </w:ins>
      <w:del w:id="9" w:author="Верховська Наталя Олегівна" w:date="2023-07-05T15:48:00Z">
        <w:r w:rsidRPr="00EC261E" w:rsidDel="00D52357">
          <w:rPr>
            <w:rStyle w:val="hps"/>
            <w:rFonts w:ascii="Cambria" w:hAnsi="Cambria"/>
            <w:lang w:val="uk-UA"/>
          </w:rPr>
          <w:delText>ї</w:delText>
        </w:r>
      </w:del>
      <w:r w:rsidRPr="00EC261E">
        <w:rPr>
          <w:rStyle w:val="hps"/>
          <w:rFonts w:ascii="Cambria" w:hAnsi="Cambria"/>
          <w:lang w:val="uk-UA"/>
        </w:rPr>
        <w:t xml:space="preserve"> №1 </w:t>
      </w:r>
      <w:r w:rsidR="00E017DA" w:rsidRPr="00EC261E">
        <w:rPr>
          <w:rStyle w:val="hps"/>
          <w:rFonts w:ascii="Cambria" w:hAnsi="Cambria"/>
          <w:lang w:val="uk-UA"/>
        </w:rPr>
        <w:t>становить</w:t>
      </w:r>
      <w:r w:rsidR="00114423" w:rsidRPr="00EC261E">
        <w:rPr>
          <w:rStyle w:val="hps"/>
          <w:rFonts w:ascii="Cambria" w:hAnsi="Cambria"/>
          <w:lang w:val="uk-UA"/>
        </w:rPr>
        <w:t xml:space="preserve"> </w:t>
      </w:r>
      <w:r w:rsidR="00C24C08">
        <w:rPr>
          <w:rStyle w:val="hps"/>
          <w:rFonts w:ascii="Cambria" w:hAnsi="Cambria"/>
          <w:lang w:val="uk-UA"/>
        </w:rPr>
        <w:t>232950</w:t>
      </w:r>
      <w:r w:rsidR="000D66AD">
        <w:rPr>
          <w:rFonts w:ascii="Cambria" w:hAnsi="Cambria"/>
          <w:b/>
          <w:bCs/>
          <w:lang w:val="uk-UA"/>
        </w:rPr>
        <w:t>,</w:t>
      </w:r>
      <w:r w:rsidR="000D66AD" w:rsidRPr="00D52357">
        <w:rPr>
          <w:rFonts w:ascii="Cambria" w:hAnsi="Cambria"/>
          <w:lang w:val="uk-UA"/>
        </w:rPr>
        <w:t>00</w:t>
      </w:r>
      <w:r w:rsidR="00D52357">
        <w:rPr>
          <w:rFonts w:ascii="Cambria" w:hAnsi="Cambria"/>
          <w:lang w:val="uk-UA"/>
        </w:rPr>
        <w:t xml:space="preserve"> </w:t>
      </w:r>
      <w:r w:rsidR="00E07B51" w:rsidRPr="00EC261E">
        <w:rPr>
          <w:rFonts w:ascii="Cambria" w:hAnsi="Cambria"/>
          <w:bCs/>
          <w:lang w:val="uk-UA"/>
        </w:rPr>
        <w:t>(</w:t>
      </w:r>
      <w:r w:rsidR="00206FA5">
        <w:rPr>
          <w:rFonts w:ascii="Cambria" w:hAnsi="Cambria"/>
          <w:bCs/>
          <w:lang w:val="uk-UA"/>
        </w:rPr>
        <w:t>двісті</w:t>
      </w:r>
      <w:r w:rsidR="00D008BD">
        <w:rPr>
          <w:rFonts w:ascii="Cambria" w:hAnsi="Cambria"/>
          <w:bCs/>
          <w:lang w:val="uk-UA"/>
        </w:rPr>
        <w:t xml:space="preserve"> </w:t>
      </w:r>
      <w:r w:rsidR="00206FA5">
        <w:rPr>
          <w:rFonts w:ascii="Cambria" w:hAnsi="Cambria"/>
          <w:bCs/>
          <w:lang w:val="uk-UA"/>
        </w:rPr>
        <w:t>тридцять</w:t>
      </w:r>
      <w:r w:rsidR="000D66AD">
        <w:rPr>
          <w:rFonts w:ascii="Cambria" w:hAnsi="Cambria"/>
          <w:bCs/>
          <w:lang w:val="uk-UA"/>
        </w:rPr>
        <w:t xml:space="preserve"> </w:t>
      </w:r>
      <w:r w:rsidR="00C24C08">
        <w:rPr>
          <w:rFonts w:ascii="Cambria" w:hAnsi="Cambria"/>
          <w:bCs/>
          <w:lang w:val="uk-UA"/>
        </w:rPr>
        <w:t>дві</w:t>
      </w:r>
      <w:r w:rsidR="000D66AD">
        <w:rPr>
          <w:rFonts w:ascii="Cambria" w:hAnsi="Cambria"/>
          <w:bCs/>
          <w:lang w:val="uk-UA"/>
        </w:rPr>
        <w:t xml:space="preserve"> </w:t>
      </w:r>
      <w:r w:rsidR="00D008BD">
        <w:rPr>
          <w:rFonts w:ascii="Cambria" w:hAnsi="Cambria"/>
          <w:bCs/>
          <w:lang w:val="uk-UA"/>
        </w:rPr>
        <w:t xml:space="preserve"> тисяч</w:t>
      </w:r>
      <w:r w:rsidR="00C24C08">
        <w:rPr>
          <w:rFonts w:ascii="Cambria" w:hAnsi="Cambria"/>
          <w:bCs/>
          <w:lang w:val="uk-UA"/>
        </w:rPr>
        <w:t>і дев’ятсот п’ятдесят</w:t>
      </w:r>
      <w:r w:rsidR="009718DD" w:rsidRPr="00EC261E">
        <w:rPr>
          <w:rFonts w:ascii="Cambria" w:hAnsi="Cambria"/>
          <w:bCs/>
          <w:lang w:val="uk-UA"/>
        </w:rPr>
        <w:t>)</w:t>
      </w:r>
      <w:r w:rsidR="006D6739" w:rsidRPr="00EC261E">
        <w:rPr>
          <w:rFonts w:ascii="Cambria" w:hAnsi="Cambria"/>
          <w:bCs/>
          <w:lang w:val="uk-UA"/>
        </w:rPr>
        <w:t xml:space="preserve"> гр</w:t>
      </w:r>
      <w:r w:rsidR="00B2486A" w:rsidRPr="00EC261E">
        <w:rPr>
          <w:rFonts w:ascii="Cambria" w:hAnsi="Cambria"/>
          <w:bCs/>
          <w:lang w:val="uk-UA"/>
        </w:rPr>
        <w:t>ив</w:t>
      </w:r>
      <w:ins w:id="10" w:author="Верховська Наталя Олегівна" w:date="2023-07-05T15:49:00Z">
        <w:r w:rsidR="00D52357">
          <w:rPr>
            <w:rFonts w:ascii="Cambria" w:hAnsi="Cambria"/>
            <w:bCs/>
            <w:lang w:val="uk-UA"/>
          </w:rPr>
          <w:t>ень</w:t>
        </w:r>
      </w:ins>
      <w:del w:id="11" w:author="Верховська Наталя Олегівна" w:date="2023-07-05T15:49:00Z">
        <w:r w:rsidR="00B2486A" w:rsidRPr="00EC261E" w:rsidDel="00D52357">
          <w:rPr>
            <w:rFonts w:ascii="Cambria" w:hAnsi="Cambria"/>
            <w:bCs/>
            <w:lang w:val="uk-UA"/>
          </w:rPr>
          <w:delText>ні</w:delText>
        </w:r>
      </w:del>
      <w:r w:rsidR="00E268A3" w:rsidRPr="00EC261E">
        <w:rPr>
          <w:rFonts w:ascii="Cambria" w:hAnsi="Cambria"/>
          <w:bCs/>
          <w:lang w:val="uk-UA"/>
        </w:rPr>
        <w:t xml:space="preserve"> </w:t>
      </w:r>
      <w:r w:rsidR="00916D22" w:rsidRPr="00EC261E">
        <w:rPr>
          <w:rFonts w:ascii="Cambria" w:hAnsi="Cambria"/>
          <w:bCs/>
          <w:lang w:val="uk-UA"/>
        </w:rPr>
        <w:t>0</w:t>
      </w:r>
      <w:r w:rsidR="00E268A3" w:rsidRPr="00EC261E">
        <w:rPr>
          <w:rFonts w:ascii="Cambria" w:hAnsi="Cambria"/>
          <w:bCs/>
          <w:lang w:val="uk-UA"/>
        </w:rPr>
        <w:t>0</w:t>
      </w:r>
      <w:r w:rsidR="003219C7" w:rsidRPr="00EC261E">
        <w:rPr>
          <w:rFonts w:ascii="Cambria" w:hAnsi="Cambria"/>
          <w:bCs/>
          <w:lang w:val="uk-UA"/>
        </w:rPr>
        <w:t xml:space="preserve"> коп</w:t>
      </w:r>
      <w:r w:rsidR="009718DD" w:rsidRPr="00EC261E">
        <w:rPr>
          <w:rFonts w:ascii="Cambria" w:hAnsi="Cambria"/>
          <w:bCs/>
          <w:lang w:val="uk-UA"/>
        </w:rPr>
        <w:t>.</w:t>
      </w:r>
      <w:r w:rsidR="003219C7" w:rsidRPr="00EC261E">
        <w:rPr>
          <w:rStyle w:val="hps"/>
          <w:rFonts w:ascii="Cambria" w:hAnsi="Cambria"/>
          <w:lang w:val="uk-UA"/>
        </w:rPr>
        <w:t xml:space="preserve"> </w:t>
      </w:r>
      <w:r w:rsidRPr="00EC261E">
        <w:rPr>
          <w:rStyle w:val="hps"/>
          <w:rFonts w:ascii="Cambria" w:hAnsi="Cambria"/>
          <w:lang w:val="uk-UA"/>
        </w:rPr>
        <w:t xml:space="preserve"> в тому числі ПДВ 20%</w:t>
      </w:r>
      <w:r w:rsidR="00F32300" w:rsidRPr="00EC261E">
        <w:rPr>
          <w:rStyle w:val="hps"/>
          <w:rFonts w:ascii="Cambria" w:hAnsi="Cambria"/>
          <w:lang w:val="uk-UA"/>
        </w:rPr>
        <w:t xml:space="preserve">, - </w:t>
      </w:r>
      <w:r w:rsidR="00C24C08">
        <w:rPr>
          <w:rStyle w:val="hps"/>
          <w:rFonts w:ascii="Cambria" w:hAnsi="Cambria"/>
          <w:lang w:val="uk-UA"/>
        </w:rPr>
        <w:t>38825</w:t>
      </w:r>
      <w:r w:rsidR="000D66AD">
        <w:rPr>
          <w:rStyle w:val="hps"/>
          <w:rFonts w:ascii="Cambria" w:hAnsi="Cambria"/>
          <w:lang w:val="uk-UA"/>
        </w:rPr>
        <w:t>,</w:t>
      </w:r>
      <w:r w:rsidR="00C24C08">
        <w:rPr>
          <w:rStyle w:val="hps"/>
          <w:rFonts w:ascii="Cambria" w:hAnsi="Cambria"/>
          <w:lang w:val="uk-UA"/>
        </w:rPr>
        <w:t>00</w:t>
      </w:r>
      <w:r w:rsidR="00042418" w:rsidRPr="00EC261E">
        <w:rPr>
          <w:rFonts w:ascii="Cambria" w:hAnsi="Cambria"/>
          <w:bCs/>
          <w:lang w:val="uk-UA"/>
        </w:rPr>
        <w:t xml:space="preserve"> </w:t>
      </w:r>
      <w:r w:rsidR="006B6286" w:rsidRPr="00EC261E">
        <w:rPr>
          <w:rFonts w:ascii="Cambria" w:hAnsi="Cambria"/>
          <w:bCs/>
          <w:lang w:val="uk-UA"/>
        </w:rPr>
        <w:t>(</w:t>
      </w:r>
      <w:r w:rsidR="00206FA5">
        <w:rPr>
          <w:rFonts w:ascii="Cambria" w:hAnsi="Cambria"/>
          <w:bCs/>
          <w:lang w:val="uk-UA"/>
        </w:rPr>
        <w:t>тридцять</w:t>
      </w:r>
      <w:r w:rsidR="00D008BD">
        <w:rPr>
          <w:rFonts w:ascii="Cambria" w:hAnsi="Cambria"/>
          <w:bCs/>
          <w:lang w:val="uk-UA"/>
        </w:rPr>
        <w:t xml:space="preserve"> </w:t>
      </w:r>
      <w:r w:rsidR="00206FA5">
        <w:rPr>
          <w:rFonts w:ascii="Cambria" w:hAnsi="Cambria"/>
          <w:bCs/>
          <w:lang w:val="uk-UA"/>
        </w:rPr>
        <w:t>вісім</w:t>
      </w:r>
      <w:r w:rsidR="00D008BD">
        <w:rPr>
          <w:rFonts w:ascii="Cambria" w:hAnsi="Cambria"/>
          <w:bCs/>
          <w:lang w:val="uk-UA"/>
        </w:rPr>
        <w:t xml:space="preserve"> тисяч</w:t>
      </w:r>
      <w:del w:id="12" w:author="Верховська Наталя Олегівна" w:date="2023-07-05T15:49:00Z">
        <w:r w:rsidR="00D008BD" w:rsidDel="00D52357">
          <w:rPr>
            <w:rFonts w:ascii="Cambria" w:hAnsi="Cambria"/>
            <w:bCs/>
            <w:lang w:val="uk-UA"/>
          </w:rPr>
          <w:delText>і</w:delText>
        </w:r>
      </w:del>
      <w:r w:rsidR="00D008BD">
        <w:rPr>
          <w:rFonts w:ascii="Cambria" w:hAnsi="Cambria"/>
          <w:bCs/>
          <w:lang w:val="uk-UA"/>
        </w:rPr>
        <w:t xml:space="preserve"> </w:t>
      </w:r>
      <w:r w:rsidR="00206FA5">
        <w:rPr>
          <w:rFonts w:ascii="Cambria" w:hAnsi="Cambria"/>
          <w:bCs/>
          <w:lang w:val="uk-UA"/>
        </w:rPr>
        <w:t xml:space="preserve">вісімсот </w:t>
      </w:r>
      <w:r w:rsidR="00C24C08">
        <w:rPr>
          <w:rFonts w:ascii="Cambria" w:hAnsi="Cambria"/>
          <w:bCs/>
          <w:lang w:val="uk-UA"/>
        </w:rPr>
        <w:t>двадцять</w:t>
      </w:r>
      <w:r w:rsidR="00206FA5">
        <w:rPr>
          <w:rFonts w:ascii="Cambria" w:hAnsi="Cambria"/>
          <w:bCs/>
          <w:lang w:val="uk-UA"/>
        </w:rPr>
        <w:t xml:space="preserve"> </w:t>
      </w:r>
      <w:r w:rsidR="00C24C08">
        <w:rPr>
          <w:rFonts w:ascii="Cambria" w:hAnsi="Cambria"/>
          <w:bCs/>
          <w:lang w:val="uk-UA"/>
        </w:rPr>
        <w:t>п’ять</w:t>
      </w:r>
      <w:r w:rsidR="006B6286" w:rsidRPr="00EC261E">
        <w:rPr>
          <w:rFonts w:ascii="Cambria" w:hAnsi="Cambria"/>
          <w:bCs/>
          <w:lang w:val="uk-UA"/>
        </w:rPr>
        <w:t>)</w:t>
      </w:r>
      <w:r w:rsidR="00F32300" w:rsidRPr="00EC261E">
        <w:rPr>
          <w:rFonts w:ascii="Cambria" w:hAnsi="Cambria"/>
          <w:bCs/>
          <w:lang w:val="uk-UA"/>
        </w:rPr>
        <w:t xml:space="preserve"> грн.</w:t>
      </w:r>
      <w:r w:rsidR="006B6286" w:rsidRPr="00EC261E">
        <w:rPr>
          <w:rFonts w:ascii="Cambria" w:hAnsi="Cambria"/>
          <w:bCs/>
          <w:lang w:val="uk-UA"/>
        </w:rPr>
        <w:t xml:space="preserve"> </w:t>
      </w:r>
      <w:r w:rsidR="00C24C08">
        <w:rPr>
          <w:rFonts w:ascii="Cambria" w:hAnsi="Cambria"/>
          <w:bCs/>
          <w:lang w:val="uk-UA"/>
        </w:rPr>
        <w:t>00</w:t>
      </w:r>
      <w:r w:rsidR="006B6286" w:rsidRPr="00EC261E">
        <w:rPr>
          <w:rFonts w:ascii="Cambria" w:hAnsi="Cambria"/>
          <w:bCs/>
          <w:lang w:val="uk-UA"/>
        </w:rPr>
        <w:t xml:space="preserve"> коп.</w:t>
      </w:r>
      <w:r w:rsidR="00F32300" w:rsidRPr="00EC261E">
        <w:rPr>
          <w:rFonts w:ascii="Cambria" w:hAnsi="Cambria"/>
          <w:b/>
          <w:bCs/>
          <w:lang w:val="uk-UA"/>
        </w:rPr>
        <w:t xml:space="preserve"> </w:t>
      </w:r>
      <w:r w:rsidR="008657F4" w:rsidRPr="00EC261E">
        <w:rPr>
          <w:rStyle w:val="hps"/>
          <w:rFonts w:ascii="Cambria" w:hAnsi="Cambria"/>
          <w:lang w:val="uk-UA"/>
        </w:rPr>
        <w:t>Постачання та монтаж входять до вартості Товару.</w:t>
      </w:r>
      <w:r w:rsidR="00F32300" w:rsidRPr="00EC261E">
        <w:rPr>
          <w:rStyle w:val="hps"/>
          <w:rFonts w:ascii="Cambria" w:hAnsi="Cambria"/>
          <w:lang w:val="uk-UA"/>
        </w:rPr>
        <w:t xml:space="preserve"> </w:t>
      </w:r>
    </w:p>
    <w:p w14:paraId="03981729" w14:textId="5A40F495" w:rsidR="00520A4E" w:rsidRPr="00EC261E" w:rsidRDefault="00421BD8" w:rsidP="00B559A8">
      <w:pPr>
        <w:numPr>
          <w:ilvl w:val="0"/>
          <w:numId w:val="10"/>
        </w:numPr>
        <w:jc w:val="both"/>
        <w:rPr>
          <w:rStyle w:val="hps"/>
          <w:rFonts w:ascii="Cambria" w:hAnsi="Cambria"/>
          <w:lang w:val="uk-UA"/>
        </w:rPr>
      </w:pPr>
      <w:r w:rsidRPr="00EC261E">
        <w:rPr>
          <w:rStyle w:val="hps"/>
          <w:rFonts w:ascii="Cambria" w:hAnsi="Cambria"/>
          <w:lang w:val="uk-UA"/>
        </w:rPr>
        <w:t>Термін п</w:t>
      </w:r>
      <w:r w:rsidR="00E07B51" w:rsidRPr="00EC261E">
        <w:rPr>
          <w:rStyle w:val="hps"/>
          <w:rFonts w:ascii="Cambria" w:hAnsi="Cambria"/>
          <w:lang w:val="uk-UA"/>
        </w:rPr>
        <w:t>оставки</w:t>
      </w:r>
      <w:r w:rsidR="000538EB" w:rsidRPr="00EC261E">
        <w:rPr>
          <w:rStyle w:val="hps"/>
          <w:rFonts w:ascii="Cambria" w:hAnsi="Cambria"/>
          <w:lang w:val="uk-UA"/>
        </w:rPr>
        <w:t xml:space="preserve"> та монтажу</w:t>
      </w:r>
      <w:r w:rsidR="00E07B51" w:rsidRPr="00EC261E">
        <w:rPr>
          <w:rStyle w:val="hps"/>
          <w:rFonts w:ascii="Cambria" w:hAnsi="Cambria"/>
          <w:lang w:val="uk-UA"/>
        </w:rPr>
        <w:t xml:space="preserve"> Товару</w:t>
      </w:r>
      <w:r w:rsidR="00307E2E" w:rsidRPr="00EC261E">
        <w:rPr>
          <w:rStyle w:val="hps"/>
          <w:rFonts w:ascii="Cambria" w:hAnsi="Cambria"/>
          <w:lang w:val="uk-UA"/>
        </w:rPr>
        <w:t xml:space="preserve"> становить</w:t>
      </w:r>
      <w:r w:rsidR="00E017DA" w:rsidRPr="00EC261E">
        <w:rPr>
          <w:rStyle w:val="hps"/>
          <w:rFonts w:ascii="Cambria" w:hAnsi="Cambria"/>
          <w:lang w:val="uk-UA"/>
        </w:rPr>
        <w:t xml:space="preserve"> </w:t>
      </w:r>
      <w:r w:rsidR="000D66AD">
        <w:rPr>
          <w:rStyle w:val="hps"/>
          <w:rFonts w:ascii="Cambria" w:hAnsi="Cambria"/>
          <w:lang w:val="uk-UA"/>
        </w:rPr>
        <w:t>30</w:t>
      </w:r>
      <w:r w:rsidR="0085389F" w:rsidRPr="00EC261E">
        <w:rPr>
          <w:rStyle w:val="hps"/>
          <w:rFonts w:ascii="Cambria" w:hAnsi="Cambria"/>
          <w:lang w:val="uk-UA"/>
        </w:rPr>
        <w:t xml:space="preserve"> </w:t>
      </w:r>
      <w:r w:rsidR="001B3C42">
        <w:rPr>
          <w:rStyle w:val="hps"/>
          <w:rFonts w:ascii="Cambria" w:hAnsi="Cambria"/>
          <w:lang w:val="uk-UA"/>
        </w:rPr>
        <w:t>робочих</w:t>
      </w:r>
      <w:r w:rsidR="00AD5070" w:rsidRPr="00EC261E">
        <w:rPr>
          <w:rStyle w:val="hps"/>
          <w:rFonts w:ascii="Cambria" w:hAnsi="Cambria"/>
          <w:lang w:val="uk-UA"/>
        </w:rPr>
        <w:t xml:space="preserve">  </w:t>
      </w:r>
      <w:r w:rsidR="0056472C" w:rsidRPr="00EC261E">
        <w:rPr>
          <w:rStyle w:val="hps"/>
          <w:rFonts w:ascii="Cambria" w:hAnsi="Cambria"/>
          <w:lang w:val="uk-UA"/>
        </w:rPr>
        <w:t>дн</w:t>
      </w:r>
      <w:r w:rsidR="00383F9E" w:rsidRPr="00EC261E">
        <w:rPr>
          <w:rStyle w:val="hps"/>
          <w:rFonts w:ascii="Cambria" w:hAnsi="Cambria"/>
          <w:lang w:val="uk-UA"/>
        </w:rPr>
        <w:t xml:space="preserve">ів з моменту оплати Покупцем попередньої оплати </w:t>
      </w:r>
      <w:r w:rsidR="000538EB" w:rsidRPr="00EC261E">
        <w:rPr>
          <w:rStyle w:val="hps"/>
          <w:rFonts w:ascii="Cambria" w:hAnsi="Cambria"/>
          <w:lang w:val="uk-UA"/>
        </w:rPr>
        <w:t xml:space="preserve">згідно </w:t>
      </w:r>
      <w:proofErr w:type="spellStart"/>
      <w:r w:rsidR="000538EB" w:rsidRPr="00EC261E">
        <w:rPr>
          <w:rStyle w:val="hps"/>
          <w:rFonts w:ascii="Cambria" w:hAnsi="Cambria"/>
          <w:lang w:val="uk-UA"/>
        </w:rPr>
        <w:t>п.п</w:t>
      </w:r>
      <w:proofErr w:type="spellEnd"/>
      <w:r w:rsidR="000538EB" w:rsidRPr="00EC261E">
        <w:rPr>
          <w:rStyle w:val="hps"/>
          <w:rFonts w:ascii="Cambria" w:hAnsi="Cambria"/>
          <w:lang w:val="uk-UA"/>
        </w:rPr>
        <w:t>. 3</w:t>
      </w:r>
      <w:r w:rsidR="003219C7" w:rsidRPr="00EC261E">
        <w:rPr>
          <w:rStyle w:val="hps"/>
          <w:rFonts w:ascii="Cambria" w:hAnsi="Cambria"/>
          <w:lang w:val="uk-UA"/>
        </w:rPr>
        <w:t>.</w:t>
      </w:r>
      <w:r w:rsidR="00520A4E" w:rsidRPr="00EC261E">
        <w:rPr>
          <w:rStyle w:val="hps"/>
          <w:rFonts w:ascii="Cambria" w:hAnsi="Cambria"/>
          <w:lang w:val="uk-UA"/>
        </w:rPr>
        <w:t xml:space="preserve"> цього Додатку №1</w:t>
      </w:r>
      <w:r w:rsidR="000538EB" w:rsidRPr="00EC261E">
        <w:rPr>
          <w:rStyle w:val="hps"/>
          <w:rFonts w:ascii="Cambria" w:hAnsi="Cambria"/>
          <w:lang w:val="uk-UA"/>
        </w:rPr>
        <w:t>, при умові відповідності місць встановлення Товару Додатку 2.</w:t>
      </w:r>
      <w:r w:rsidR="00307E2E" w:rsidRPr="00EC261E">
        <w:rPr>
          <w:rStyle w:val="hps"/>
          <w:rFonts w:ascii="Cambria" w:hAnsi="Cambria"/>
          <w:lang w:val="uk-UA"/>
        </w:rPr>
        <w:t xml:space="preserve"> У разі невідповідності місць встановлення Товару вимогам Додатку №2, термін монтажу може бути збільшений на термін підготовки</w:t>
      </w:r>
      <w:r w:rsidR="001E6E46" w:rsidRPr="00EC261E">
        <w:rPr>
          <w:rStyle w:val="hps"/>
          <w:rFonts w:ascii="Cambria" w:hAnsi="Cambria"/>
          <w:lang w:val="uk-UA"/>
        </w:rPr>
        <w:t xml:space="preserve"> Покупцем</w:t>
      </w:r>
      <w:r w:rsidR="00307E2E" w:rsidRPr="00EC261E">
        <w:rPr>
          <w:rStyle w:val="hps"/>
          <w:rFonts w:ascii="Cambria" w:hAnsi="Cambria"/>
          <w:lang w:val="uk-UA"/>
        </w:rPr>
        <w:t xml:space="preserve"> місць встановлення Товару згідно Додатку №2.</w:t>
      </w:r>
    </w:p>
    <w:p w14:paraId="7CBD23EF" w14:textId="072CF895" w:rsidR="00915CE6" w:rsidRPr="00EC261E" w:rsidRDefault="00915CE6" w:rsidP="00E43C3C">
      <w:pPr>
        <w:numPr>
          <w:ilvl w:val="0"/>
          <w:numId w:val="10"/>
        </w:numPr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Покупець здійснює перерахування п</w:t>
      </w:r>
      <w:r w:rsidR="008B068B" w:rsidRPr="00EC261E">
        <w:rPr>
          <w:rFonts w:ascii="Cambria" w:hAnsi="Cambria"/>
          <w:lang w:val="uk-UA"/>
        </w:rPr>
        <w:t>ершого авансового платежу в</w:t>
      </w:r>
      <w:r w:rsidR="00E43C3C" w:rsidRPr="00EC261E">
        <w:rPr>
          <w:rFonts w:ascii="Cambria" w:hAnsi="Cambria"/>
          <w:lang w:val="uk-UA"/>
        </w:rPr>
        <w:t xml:space="preserve"> розмірі</w:t>
      </w:r>
      <w:r w:rsidR="001E7132" w:rsidRPr="00EC261E">
        <w:rPr>
          <w:rFonts w:ascii="Cambria" w:hAnsi="Cambria"/>
          <w:lang w:val="uk-UA"/>
        </w:rPr>
        <w:t xml:space="preserve"> </w:t>
      </w:r>
      <w:r w:rsidR="00B2486A" w:rsidRPr="00EC261E">
        <w:rPr>
          <w:rFonts w:ascii="Cambria" w:hAnsi="Cambria"/>
          <w:lang w:val="uk-UA"/>
        </w:rPr>
        <w:t>7</w:t>
      </w:r>
      <w:r w:rsidR="0099664B" w:rsidRPr="00EC261E">
        <w:rPr>
          <w:rFonts w:ascii="Cambria" w:hAnsi="Cambria"/>
          <w:lang w:val="uk-UA"/>
        </w:rPr>
        <w:t>0%</w:t>
      </w:r>
      <w:r w:rsidR="001E7132" w:rsidRPr="00EC261E">
        <w:rPr>
          <w:rFonts w:ascii="Cambria" w:hAnsi="Cambria"/>
          <w:lang w:val="uk-UA"/>
        </w:rPr>
        <w:t xml:space="preserve"> (</w:t>
      </w:r>
      <w:r w:rsidR="00B2486A" w:rsidRPr="00EC261E">
        <w:rPr>
          <w:rFonts w:ascii="Cambria" w:hAnsi="Cambria"/>
          <w:lang w:val="uk-UA"/>
        </w:rPr>
        <w:t>сімдесят</w:t>
      </w:r>
      <w:r w:rsidR="0099664B" w:rsidRPr="00EC261E">
        <w:rPr>
          <w:rFonts w:ascii="Cambria" w:hAnsi="Cambria"/>
          <w:lang w:val="uk-UA"/>
        </w:rPr>
        <w:t xml:space="preserve"> відсотків</w:t>
      </w:r>
      <w:r w:rsidR="003219C7" w:rsidRPr="00EC261E">
        <w:rPr>
          <w:rFonts w:ascii="Cambria" w:hAnsi="Cambria"/>
          <w:lang w:val="uk-UA"/>
        </w:rPr>
        <w:t>)</w:t>
      </w:r>
      <w:r w:rsidR="00EE63E0" w:rsidRPr="00EC261E">
        <w:rPr>
          <w:rFonts w:ascii="Cambria" w:hAnsi="Cambria"/>
          <w:lang w:val="uk-UA"/>
        </w:rPr>
        <w:t xml:space="preserve"> </w:t>
      </w:r>
      <w:r w:rsidR="003219C7" w:rsidRPr="00EC261E">
        <w:rPr>
          <w:rFonts w:ascii="Cambria" w:hAnsi="Cambria"/>
          <w:lang w:val="uk-UA"/>
        </w:rPr>
        <w:t>вартості Специфікації №1, що становить</w:t>
      </w:r>
      <w:r w:rsidR="00EE63E0" w:rsidRPr="00EC261E">
        <w:rPr>
          <w:rFonts w:ascii="Cambria" w:hAnsi="Cambria" w:cs="Arial"/>
          <w:b/>
          <w:bCs/>
          <w:lang w:val="uk-UA"/>
        </w:rPr>
        <w:t xml:space="preserve"> </w:t>
      </w:r>
      <w:r w:rsidR="00C24C08">
        <w:rPr>
          <w:rFonts w:ascii="Cambria" w:hAnsi="Cambria" w:cs="Arial"/>
          <w:b/>
          <w:bCs/>
          <w:lang w:val="uk-UA"/>
        </w:rPr>
        <w:t>163065</w:t>
      </w:r>
      <w:r w:rsidR="00DC34FA">
        <w:rPr>
          <w:rFonts w:ascii="Cambria" w:hAnsi="Cambria" w:cs="Arial"/>
          <w:b/>
          <w:bCs/>
          <w:lang w:val="uk-UA"/>
        </w:rPr>
        <w:t>,00</w:t>
      </w:r>
      <w:r w:rsidR="00D52357">
        <w:rPr>
          <w:rFonts w:ascii="Cambria" w:hAnsi="Cambria" w:cs="Arial"/>
          <w:b/>
          <w:bCs/>
          <w:lang w:val="uk-UA"/>
        </w:rPr>
        <w:t xml:space="preserve"> </w:t>
      </w:r>
      <w:r w:rsidR="00307E2E" w:rsidRPr="00EC261E">
        <w:rPr>
          <w:rFonts w:ascii="Cambria" w:hAnsi="Cambria"/>
          <w:lang w:val="uk-UA"/>
        </w:rPr>
        <w:t>(</w:t>
      </w:r>
      <w:r w:rsidR="00536E88">
        <w:rPr>
          <w:rFonts w:ascii="Cambria" w:hAnsi="Cambria"/>
          <w:lang w:val="uk-UA"/>
        </w:rPr>
        <w:t xml:space="preserve">сто </w:t>
      </w:r>
      <w:r w:rsidR="00206FA5">
        <w:rPr>
          <w:rFonts w:ascii="Cambria" w:hAnsi="Cambria"/>
          <w:lang w:val="uk-UA"/>
        </w:rPr>
        <w:t xml:space="preserve">шістдесят три </w:t>
      </w:r>
      <w:r w:rsidR="00536E88">
        <w:rPr>
          <w:rFonts w:ascii="Cambria" w:hAnsi="Cambria"/>
          <w:lang w:val="uk-UA"/>
        </w:rPr>
        <w:t>тисяч</w:t>
      </w:r>
      <w:r w:rsidR="00206FA5">
        <w:rPr>
          <w:rFonts w:ascii="Cambria" w:hAnsi="Cambria"/>
          <w:lang w:val="uk-UA"/>
        </w:rPr>
        <w:t>і</w:t>
      </w:r>
      <w:r w:rsidR="00536E88">
        <w:rPr>
          <w:rFonts w:ascii="Cambria" w:hAnsi="Cambria"/>
          <w:lang w:val="uk-UA"/>
        </w:rPr>
        <w:t xml:space="preserve"> </w:t>
      </w:r>
      <w:r w:rsidR="00C24C08">
        <w:rPr>
          <w:rFonts w:ascii="Cambria" w:hAnsi="Cambria"/>
          <w:lang w:val="uk-UA"/>
        </w:rPr>
        <w:t>шістдесят п’ять</w:t>
      </w:r>
      <w:r w:rsidR="00307E2E" w:rsidRPr="00EC261E">
        <w:rPr>
          <w:rFonts w:ascii="Cambria" w:hAnsi="Cambria"/>
          <w:lang w:val="uk-UA"/>
        </w:rPr>
        <w:t xml:space="preserve">) </w:t>
      </w:r>
      <w:r w:rsidR="00ED44BA" w:rsidRPr="00EC261E">
        <w:rPr>
          <w:rFonts w:ascii="Cambria" w:hAnsi="Cambria"/>
          <w:lang w:val="uk-UA"/>
        </w:rPr>
        <w:t xml:space="preserve">грн. </w:t>
      </w:r>
      <w:r w:rsidR="00DC34FA">
        <w:rPr>
          <w:rFonts w:ascii="Cambria" w:hAnsi="Cambria"/>
          <w:lang w:val="uk-UA"/>
        </w:rPr>
        <w:t>00</w:t>
      </w:r>
      <w:r w:rsidR="00307E2E" w:rsidRPr="00EC261E">
        <w:rPr>
          <w:rFonts w:ascii="Cambria" w:hAnsi="Cambria"/>
          <w:lang w:val="uk-UA"/>
        </w:rPr>
        <w:t xml:space="preserve"> коп.</w:t>
      </w:r>
      <w:r w:rsidR="006D5248" w:rsidRPr="00EC261E">
        <w:rPr>
          <w:rFonts w:ascii="Cambria" w:hAnsi="Cambria"/>
          <w:bCs/>
          <w:lang w:val="uk-UA"/>
        </w:rPr>
        <w:t xml:space="preserve"> </w:t>
      </w:r>
      <w:r w:rsidR="00307E2E" w:rsidRPr="00EC261E">
        <w:rPr>
          <w:rFonts w:ascii="Cambria" w:hAnsi="Cambria"/>
          <w:bCs/>
          <w:lang w:val="uk-UA"/>
        </w:rPr>
        <w:t xml:space="preserve"> в </w:t>
      </w:r>
      <w:r w:rsidR="006D5248" w:rsidRPr="00EC261E">
        <w:rPr>
          <w:rStyle w:val="hps"/>
          <w:rFonts w:ascii="Cambria" w:hAnsi="Cambria"/>
          <w:lang w:val="uk-UA"/>
        </w:rPr>
        <w:t>тому числі ПДВ 20%</w:t>
      </w:r>
      <w:r w:rsidRPr="00EC261E">
        <w:rPr>
          <w:rFonts w:ascii="Cambria" w:hAnsi="Cambria"/>
          <w:lang w:val="uk-UA"/>
        </w:rPr>
        <w:t xml:space="preserve">, на розрахунковий рахунок Продавця протягом 5-ти (п'ять) </w:t>
      </w:r>
      <w:r w:rsidR="007E308D" w:rsidRPr="00EC261E">
        <w:rPr>
          <w:rFonts w:ascii="Cambria" w:hAnsi="Cambria"/>
          <w:lang w:val="uk-UA"/>
        </w:rPr>
        <w:t xml:space="preserve">робочих </w:t>
      </w:r>
      <w:r w:rsidRPr="00EC261E">
        <w:rPr>
          <w:rFonts w:ascii="Cambria" w:hAnsi="Cambria"/>
          <w:lang w:val="uk-UA"/>
        </w:rPr>
        <w:t xml:space="preserve">днів з моменту укладення </w:t>
      </w:r>
      <w:r w:rsidR="007E308D" w:rsidRPr="00EC261E">
        <w:rPr>
          <w:rFonts w:ascii="Cambria" w:hAnsi="Cambria"/>
          <w:lang w:val="uk-UA"/>
        </w:rPr>
        <w:t>дано</w:t>
      </w:r>
      <w:r w:rsidR="00E23ADA" w:rsidRPr="00EC261E">
        <w:rPr>
          <w:rFonts w:ascii="Cambria" w:hAnsi="Cambria"/>
          <w:lang w:val="uk-UA"/>
        </w:rPr>
        <w:t>ї Специфікації</w:t>
      </w:r>
      <w:r w:rsidR="007E308D" w:rsidRPr="00EC261E">
        <w:rPr>
          <w:rFonts w:ascii="Cambria" w:hAnsi="Cambria"/>
          <w:lang w:val="uk-UA"/>
        </w:rPr>
        <w:t>.</w:t>
      </w:r>
    </w:p>
    <w:p w14:paraId="6928DD23" w14:textId="52122BC3" w:rsidR="008B068B" w:rsidRPr="00EC261E" w:rsidRDefault="008B068B" w:rsidP="00E43C3C">
      <w:pPr>
        <w:numPr>
          <w:ilvl w:val="0"/>
          <w:numId w:val="10"/>
        </w:numPr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Покупець здійснює перерахування другого авансового платежу в розмірі </w:t>
      </w:r>
      <w:r w:rsidR="00536E88">
        <w:rPr>
          <w:rFonts w:ascii="Cambria" w:hAnsi="Cambria"/>
          <w:lang w:val="uk-UA"/>
        </w:rPr>
        <w:t>15</w:t>
      </w:r>
      <w:r w:rsidRPr="00EC261E">
        <w:rPr>
          <w:rFonts w:ascii="Cambria" w:hAnsi="Cambria"/>
          <w:lang w:val="uk-UA"/>
        </w:rPr>
        <w:t>% (</w:t>
      </w:r>
      <w:r w:rsidR="00536E88">
        <w:rPr>
          <w:rFonts w:ascii="Cambria" w:hAnsi="Cambria"/>
          <w:lang w:val="uk-UA"/>
        </w:rPr>
        <w:t>п’ятнадцять</w:t>
      </w:r>
      <w:r w:rsidRPr="00EC261E">
        <w:rPr>
          <w:rFonts w:ascii="Cambria" w:hAnsi="Cambria"/>
          <w:lang w:val="uk-UA"/>
        </w:rPr>
        <w:t xml:space="preserve"> відсотків) вартості Специфікації №1, що становить </w:t>
      </w:r>
      <w:r w:rsidR="00C24C08">
        <w:rPr>
          <w:rFonts w:ascii="Cambria" w:hAnsi="Cambria"/>
          <w:lang w:val="uk-UA"/>
        </w:rPr>
        <w:t>34942</w:t>
      </w:r>
      <w:r w:rsidR="00DC34FA">
        <w:rPr>
          <w:rFonts w:ascii="Cambria" w:hAnsi="Cambria"/>
          <w:lang w:val="uk-UA"/>
        </w:rPr>
        <w:t>,</w:t>
      </w:r>
      <w:r w:rsidR="00C24C08">
        <w:rPr>
          <w:rFonts w:ascii="Cambria" w:hAnsi="Cambria"/>
          <w:lang w:val="uk-UA"/>
        </w:rPr>
        <w:t>5</w:t>
      </w:r>
      <w:r w:rsidR="00DC34FA">
        <w:rPr>
          <w:rFonts w:ascii="Cambria" w:hAnsi="Cambria"/>
          <w:lang w:val="uk-UA"/>
        </w:rPr>
        <w:t>0</w:t>
      </w:r>
      <w:r w:rsidR="00D52357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>(</w:t>
      </w:r>
      <w:r w:rsidR="00206FA5">
        <w:rPr>
          <w:rFonts w:ascii="Cambria" w:hAnsi="Cambria"/>
          <w:lang w:val="uk-UA"/>
        </w:rPr>
        <w:t>тридцять</w:t>
      </w:r>
      <w:r w:rsidR="00D008BD">
        <w:rPr>
          <w:rFonts w:ascii="Cambria" w:hAnsi="Cambria"/>
          <w:lang w:val="uk-UA"/>
        </w:rPr>
        <w:t xml:space="preserve"> </w:t>
      </w:r>
      <w:r w:rsidR="00206FA5">
        <w:rPr>
          <w:rFonts w:ascii="Cambria" w:hAnsi="Cambria"/>
          <w:lang w:val="uk-UA"/>
        </w:rPr>
        <w:t>чотири</w:t>
      </w:r>
      <w:r w:rsidR="00D008BD">
        <w:rPr>
          <w:rFonts w:ascii="Cambria" w:hAnsi="Cambria"/>
          <w:lang w:val="uk-UA"/>
        </w:rPr>
        <w:t xml:space="preserve"> тисяч</w:t>
      </w:r>
      <w:r w:rsidR="00DC34FA">
        <w:rPr>
          <w:rFonts w:ascii="Cambria" w:hAnsi="Cambria"/>
          <w:lang w:val="uk-UA"/>
        </w:rPr>
        <w:t>і</w:t>
      </w:r>
      <w:r w:rsidR="00D008BD">
        <w:rPr>
          <w:rFonts w:ascii="Cambria" w:hAnsi="Cambria"/>
          <w:lang w:val="uk-UA"/>
        </w:rPr>
        <w:t xml:space="preserve"> </w:t>
      </w:r>
      <w:r w:rsidR="00206FA5">
        <w:rPr>
          <w:rFonts w:ascii="Cambria" w:hAnsi="Cambria"/>
          <w:lang w:val="uk-UA"/>
        </w:rPr>
        <w:t>дев’ятсот</w:t>
      </w:r>
      <w:r w:rsidR="00D008BD">
        <w:rPr>
          <w:rFonts w:ascii="Cambria" w:hAnsi="Cambria"/>
          <w:lang w:val="uk-UA"/>
        </w:rPr>
        <w:t xml:space="preserve"> </w:t>
      </w:r>
      <w:r w:rsidR="00C24C08">
        <w:rPr>
          <w:rFonts w:ascii="Cambria" w:hAnsi="Cambria"/>
          <w:lang w:val="uk-UA"/>
        </w:rPr>
        <w:t>сорок дві</w:t>
      </w:r>
      <w:r w:rsidR="00ED44BA" w:rsidRPr="00EC261E">
        <w:rPr>
          <w:rFonts w:ascii="Cambria" w:hAnsi="Cambria"/>
          <w:lang w:val="uk-UA"/>
        </w:rPr>
        <w:t>)</w:t>
      </w:r>
      <w:r w:rsidRPr="00EC261E">
        <w:rPr>
          <w:rFonts w:ascii="Cambria" w:hAnsi="Cambria"/>
          <w:lang w:val="uk-UA"/>
        </w:rPr>
        <w:t xml:space="preserve"> грн. </w:t>
      </w:r>
      <w:r w:rsidR="00C24C08">
        <w:rPr>
          <w:rFonts w:ascii="Cambria" w:hAnsi="Cambria"/>
          <w:lang w:val="uk-UA"/>
        </w:rPr>
        <w:t>5</w:t>
      </w:r>
      <w:r w:rsidR="00D008BD">
        <w:rPr>
          <w:rFonts w:ascii="Cambria" w:hAnsi="Cambria"/>
          <w:lang w:val="uk-UA"/>
        </w:rPr>
        <w:t>0</w:t>
      </w:r>
      <w:r w:rsidRPr="00EC261E">
        <w:rPr>
          <w:rFonts w:ascii="Cambria" w:hAnsi="Cambria"/>
          <w:lang w:val="uk-UA"/>
        </w:rPr>
        <w:t xml:space="preserve"> коп.,  </w:t>
      </w:r>
      <w:r w:rsidRPr="00EC261E">
        <w:rPr>
          <w:rFonts w:ascii="Cambria" w:hAnsi="Cambria"/>
          <w:bCs/>
          <w:lang w:val="uk-UA"/>
        </w:rPr>
        <w:t xml:space="preserve">в </w:t>
      </w:r>
      <w:r w:rsidRPr="00EC261E">
        <w:rPr>
          <w:rStyle w:val="hps"/>
          <w:rFonts w:ascii="Cambria" w:hAnsi="Cambria"/>
          <w:lang w:val="uk-UA"/>
        </w:rPr>
        <w:t>тому числі ПДВ 20%</w:t>
      </w:r>
      <w:r w:rsidRPr="00EC261E">
        <w:rPr>
          <w:rFonts w:ascii="Cambria" w:hAnsi="Cambria"/>
          <w:lang w:val="uk-UA"/>
        </w:rPr>
        <w:t xml:space="preserve"> , на розрахунковий рахунок Продавця протягом 5 (п’яти) </w:t>
      </w:r>
      <w:r w:rsidR="00E23ADA" w:rsidRPr="00EC261E">
        <w:rPr>
          <w:rFonts w:ascii="Cambria" w:hAnsi="Cambria"/>
          <w:lang w:val="uk-UA"/>
        </w:rPr>
        <w:t xml:space="preserve">робочих </w:t>
      </w:r>
      <w:r w:rsidRPr="00EC261E">
        <w:rPr>
          <w:rFonts w:ascii="Cambria" w:hAnsi="Cambria"/>
          <w:lang w:val="uk-UA"/>
        </w:rPr>
        <w:t>днів з моменту отримання офіційного</w:t>
      </w:r>
      <w:r w:rsidR="00B472F9" w:rsidRPr="00EC261E">
        <w:rPr>
          <w:rFonts w:ascii="Cambria" w:hAnsi="Cambria"/>
          <w:lang w:val="uk-UA"/>
        </w:rPr>
        <w:t xml:space="preserve"> </w:t>
      </w:r>
      <w:r w:rsidRPr="00EC261E">
        <w:rPr>
          <w:rFonts w:ascii="Cambria" w:hAnsi="Cambria"/>
          <w:lang w:val="uk-UA"/>
        </w:rPr>
        <w:t>листа</w:t>
      </w:r>
      <w:r w:rsidR="00B472F9" w:rsidRPr="00EC261E">
        <w:rPr>
          <w:rFonts w:ascii="Cambria" w:hAnsi="Cambria"/>
          <w:lang w:val="uk-UA"/>
        </w:rPr>
        <w:t xml:space="preserve"> електронною поштою</w:t>
      </w:r>
      <w:r w:rsidRPr="00EC261E">
        <w:rPr>
          <w:rFonts w:ascii="Cambria" w:hAnsi="Cambria"/>
          <w:lang w:val="uk-UA"/>
        </w:rPr>
        <w:t xml:space="preserve"> Продавця з планованою датою відвантаження Товару. </w:t>
      </w:r>
    </w:p>
    <w:p w14:paraId="7F186FD2" w14:textId="75C50C91" w:rsidR="00EE63E0" w:rsidRPr="00EC261E" w:rsidRDefault="00EE63E0" w:rsidP="00E43C3C">
      <w:pPr>
        <w:numPr>
          <w:ilvl w:val="0"/>
          <w:numId w:val="10"/>
        </w:numPr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 xml:space="preserve">Покупець здійснює </w:t>
      </w:r>
      <w:r w:rsidR="00B472F9" w:rsidRPr="00EC261E">
        <w:rPr>
          <w:rFonts w:ascii="Cambria" w:hAnsi="Cambria"/>
          <w:lang w:val="uk-UA"/>
        </w:rPr>
        <w:t xml:space="preserve">остаточну </w:t>
      </w:r>
      <w:r w:rsidRPr="00EC261E">
        <w:rPr>
          <w:rFonts w:ascii="Cambria" w:hAnsi="Cambria"/>
          <w:lang w:val="uk-UA"/>
        </w:rPr>
        <w:t>оплату</w:t>
      </w:r>
      <w:r w:rsidR="0099664B" w:rsidRPr="00EC261E">
        <w:rPr>
          <w:rFonts w:ascii="Cambria" w:hAnsi="Cambria"/>
          <w:lang w:val="uk-UA"/>
        </w:rPr>
        <w:t xml:space="preserve"> </w:t>
      </w:r>
      <w:r w:rsidR="00D52357">
        <w:rPr>
          <w:rFonts w:ascii="Cambria" w:hAnsi="Cambria"/>
          <w:lang w:val="uk-UA"/>
        </w:rPr>
        <w:t xml:space="preserve">в </w:t>
      </w:r>
      <w:r w:rsidR="0099664B" w:rsidRPr="00EC261E">
        <w:rPr>
          <w:rFonts w:ascii="Cambria" w:hAnsi="Cambria"/>
          <w:lang w:val="uk-UA"/>
        </w:rPr>
        <w:t xml:space="preserve">розмірі </w:t>
      </w:r>
      <w:r w:rsidR="008B068B" w:rsidRPr="00EC261E">
        <w:rPr>
          <w:rFonts w:ascii="Cambria" w:hAnsi="Cambria"/>
          <w:lang w:val="uk-UA"/>
        </w:rPr>
        <w:t>1</w:t>
      </w:r>
      <w:r w:rsidR="00345546">
        <w:rPr>
          <w:rFonts w:ascii="Cambria" w:hAnsi="Cambria"/>
          <w:lang w:val="uk-UA"/>
        </w:rPr>
        <w:t>5</w:t>
      </w:r>
      <w:r w:rsidR="0099664B" w:rsidRPr="00EC261E">
        <w:rPr>
          <w:rFonts w:ascii="Cambria" w:hAnsi="Cambria"/>
          <w:lang w:val="uk-UA"/>
        </w:rPr>
        <w:t>% (</w:t>
      </w:r>
      <w:r w:rsidR="00DC34FA">
        <w:rPr>
          <w:rFonts w:ascii="Cambria" w:hAnsi="Cambria"/>
          <w:lang w:val="uk-UA"/>
        </w:rPr>
        <w:t>п’ятнадцять</w:t>
      </w:r>
      <w:r w:rsidR="00DC34FA" w:rsidRPr="00EC261E">
        <w:rPr>
          <w:rFonts w:ascii="Cambria" w:hAnsi="Cambria"/>
          <w:lang w:val="uk-UA"/>
        </w:rPr>
        <w:t xml:space="preserve"> відсотків</w:t>
      </w:r>
      <w:r w:rsidR="008B068B" w:rsidRPr="00EC261E">
        <w:rPr>
          <w:rFonts w:ascii="Cambria" w:hAnsi="Cambria"/>
          <w:lang w:val="uk-UA"/>
        </w:rPr>
        <w:t>)</w:t>
      </w:r>
      <w:r w:rsidR="0099664B" w:rsidRPr="00EC261E">
        <w:rPr>
          <w:rFonts w:ascii="Cambria" w:hAnsi="Cambria"/>
          <w:lang w:val="uk-UA"/>
        </w:rPr>
        <w:t xml:space="preserve"> вартості Специфікації №1, що становить</w:t>
      </w:r>
      <w:r w:rsidR="00E017DA" w:rsidRPr="00EC261E">
        <w:rPr>
          <w:rFonts w:ascii="Cambria" w:hAnsi="Cambria"/>
          <w:lang w:val="uk-UA"/>
        </w:rPr>
        <w:t xml:space="preserve"> </w:t>
      </w:r>
      <w:r w:rsidR="00C24C08">
        <w:rPr>
          <w:rFonts w:ascii="Cambria" w:hAnsi="Cambria"/>
          <w:lang w:val="uk-UA"/>
        </w:rPr>
        <w:t>34942,50</w:t>
      </w:r>
      <w:r w:rsidR="00C24C08" w:rsidRPr="00EC261E">
        <w:rPr>
          <w:rFonts w:ascii="Cambria" w:hAnsi="Cambria"/>
          <w:lang w:val="uk-UA"/>
        </w:rPr>
        <w:t xml:space="preserve"> </w:t>
      </w:r>
      <w:r w:rsidR="00ED44BA" w:rsidRPr="00EC261E">
        <w:rPr>
          <w:rFonts w:ascii="Cambria" w:hAnsi="Cambria"/>
          <w:lang w:val="uk-UA"/>
        </w:rPr>
        <w:t>(</w:t>
      </w:r>
      <w:r w:rsidR="00C24C08">
        <w:rPr>
          <w:rFonts w:ascii="Cambria" w:hAnsi="Cambria"/>
          <w:lang w:val="uk-UA"/>
        </w:rPr>
        <w:t>тридцять чотири тисячі дев’ятсот сорок дві</w:t>
      </w:r>
      <w:r w:rsidR="00ED44BA" w:rsidRPr="00EC261E">
        <w:rPr>
          <w:rFonts w:ascii="Cambria" w:hAnsi="Cambria"/>
          <w:lang w:val="uk-UA"/>
        </w:rPr>
        <w:t xml:space="preserve">) грн. </w:t>
      </w:r>
      <w:r w:rsidR="00C24C08">
        <w:rPr>
          <w:rFonts w:ascii="Cambria" w:hAnsi="Cambria"/>
          <w:lang w:val="uk-UA"/>
        </w:rPr>
        <w:t>5</w:t>
      </w:r>
      <w:r w:rsidR="001B3C42">
        <w:rPr>
          <w:rFonts w:ascii="Cambria" w:hAnsi="Cambria"/>
          <w:lang w:val="uk-UA"/>
        </w:rPr>
        <w:t>0</w:t>
      </w:r>
      <w:r w:rsidR="00ED44BA" w:rsidRPr="00EC261E">
        <w:rPr>
          <w:rFonts w:ascii="Cambria" w:hAnsi="Cambria"/>
          <w:lang w:val="uk-UA"/>
        </w:rPr>
        <w:t xml:space="preserve"> коп.,</w:t>
      </w:r>
      <w:r w:rsidR="00E017DA" w:rsidRPr="00EC261E">
        <w:rPr>
          <w:rFonts w:ascii="Cambria" w:hAnsi="Cambria"/>
          <w:lang w:val="uk-UA"/>
        </w:rPr>
        <w:t xml:space="preserve"> </w:t>
      </w:r>
      <w:r w:rsidR="00307E2E" w:rsidRPr="00EC261E">
        <w:rPr>
          <w:rFonts w:ascii="Cambria" w:hAnsi="Cambria"/>
          <w:lang w:val="uk-UA"/>
        </w:rPr>
        <w:t>в</w:t>
      </w:r>
      <w:r w:rsidR="00E017DA" w:rsidRPr="00EC261E">
        <w:rPr>
          <w:rFonts w:ascii="Cambria" w:hAnsi="Cambria"/>
          <w:lang w:val="uk-UA"/>
        </w:rPr>
        <w:t xml:space="preserve"> тому числі ПДВ 20%</w:t>
      </w:r>
      <w:r w:rsidR="00E03AD9" w:rsidRPr="00EC261E">
        <w:rPr>
          <w:rFonts w:ascii="Cambria" w:hAnsi="Cambria"/>
          <w:lang w:val="uk-UA"/>
        </w:rPr>
        <w:t>, протягом 5 (</w:t>
      </w:r>
      <w:r w:rsidR="00746082" w:rsidRPr="00EC261E">
        <w:rPr>
          <w:rFonts w:ascii="Cambria" w:hAnsi="Cambria"/>
          <w:lang w:val="uk-UA"/>
        </w:rPr>
        <w:t>п’яти</w:t>
      </w:r>
      <w:r w:rsidR="00E03AD9" w:rsidRPr="00EC261E">
        <w:rPr>
          <w:rFonts w:ascii="Cambria" w:hAnsi="Cambria"/>
          <w:lang w:val="uk-UA"/>
        </w:rPr>
        <w:t>) робочих днів</w:t>
      </w:r>
      <w:r w:rsidR="0099664B" w:rsidRPr="00EC261E">
        <w:rPr>
          <w:rFonts w:ascii="Cambria" w:hAnsi="Cambria"/>
          <w:lang w:val="uk-UA"/>
        </w:rPr>
        <w:t xml:space="preserve"> після звершення монтажу та </w:t>
      </w:r>
      <w:r w:rsidR="00307E2E" w:rsidRPr="00EC261E">
        <w:rPr>
          <w:rFonts w:ascii="Cambria" w:hAnsi="Cambria"/>
          <w:lang w:val="uk-UA"/>
        </w:rPr>
        <w:t>підписання</w:t>
      </w:r>
      <w:r w:rsidR="0099664B" w:rsidRPr="00EC261E">
        <w:rPr>
          <w:rFonts w:ascii="Cambria" w:hAnsi="Cambria"/>
          <w:lang w:val="uk-UA"/>
        </w:rPr>
        <w:t xml:space="preserve"> Сторонами Акту виконаних робіт. </w:t>
      </w:r>
    </w:p>
    <w:p w14:paraId="6786CFFC" w14:textId="5A14C1C7" w:rsidR="00472ADA" w:rsidRPr="00EC261E" w:rsidRDefault="00472ADA" w:rsidP="006E4810">
      <w:pPr>
        <w:numPr>
          <w:ilvl w:val="0"/>
          <w:numId w:val="10"/>
        </w:numPr>
        <w:jc w:val="both"/>
        <w:rPr>
          <w:rFonts w:ascii="Cambria" w:hAnsi="Cambria"/>
          <w:lang w:val="uk-UA"/>
        </w:rPr>
      </w:pPr>
      <w:r w:rsidRPr="00EC261E">
        <w:rPr>
          <w:rFonts w:ascii="Cambria" w:hAnsi="Cambria"/>
          <w:lang w:val="uk-UA"/>
        </w:rPr>
        <w:t>Цей Додаток №1</w:t>
      </w:r>
      <w:r w:rsidR="00276FB1" w:rsidRPr="00EC261E">
        <w:rPr>
          <w:rFonts w:ascii="Cambria" w:hAnsi="Cambria"/>
          <w:lang w:val="uk-UA"/>
        </w:rPr>
        <w:t xml:space="preserve"> складений</w:t>
      </w:r>
      <w:r w:rsidR="009112D4" w:rsidRPr="00EC261E">
        <w:rPr>
          <w:rFonts w:ascii="Cambria" w:hAnsi="Cambria"/>
          <w:lang w:val="uk-UA"/>
        </w:rPr>
        <w:t xml:space="preserve"> у двох примірниках (по одному для кожної із Сторін)</w:t>
      </w:r>
      <w:r w:rsidR="00276FB1" w:rsidRPr="00EC261E">
        <w:rPr>
          <w:rFonts w:ascii="Cambria" w:hAnsi="Cambria"/>
          <w:lang w:val="uk-UA"/>
        </w:rPr>
        <w:t xml:space="preserve"> ук</w:t>
      </w:r>
      <w:r w:rsidR="00ED1D13" w:rsidRPr="00EC261E">
        <w:rPr>
          <w:rFonts w:ascii="Cambria" w:hAnsi="Cambria"/>
          <w:lang w:val="uk-UA"/>
        </w:rPr>
        <w:t xml:space="preserve">раїнською мовою на </w:t>
      </w:r>
      <w:r w:rsidR="00E03AD9" w:rsidRPr="00EC261E">
        <w:rPr>
          <w:rFonts w:ascii="Cambria" w:hAnsi="Cambria"/>
          <w:lang w:val="uk-UA"/>
        </w:rPr>
        <w:t xml:space="preserve">двох </w:t>
      </w:r>
      <w:r w:rsidR="00276FB1" w:rsidRPr="00EC261E">
        <w:rPr>
          <w:rFonts w:ascii="Cambria" w:hAnsi="Cambria"/>
          <w:lang w:val="uk-UA"/>
        </w:rPr>
        <w:t>аркушах і</w:t>
      </w:r>
      <w:r w:rsidRPr="00EC261E">
        <w:rPr>
          <w:rFonts w:ascii="Cambria" w:hAnsi="Cambria"/>
          <w:lang w:val="uk-UA"/>
        </w:rPr>
        <w:t xml:space="preserve"> є невід’</w:t>
      </w:r>
      <w:r w:rsidR="00B559A8" w:rsidRPr="00EC261E">
        <w:rPr>
          <w:rFonts w:ascii="Cambria" w:hAnsi="Cambria"/>
          <w:lang w:val="uk-UA"/>
        </w:rPr>
        <w:t>ємною час</w:t>
      </w:r>
      <w:r w:rsidR="00E07B51" w:rsidRPr="00EC261E">
        <w:rPr>
          <w:rFonts w:ascii="Cambria" w:hAnsi="Cambria"/>
          <w:lang w:val="uk-UA"/>
        </w:rPr>
        <w:t>тиною Договору №</w:t>
      </w:r>
      <w:r w:rsidR="00345546" w:rsidRPr="00345546">
        <w:rPr>
          <w:rFonts w:ascii="Cambria" w:hAnsi="Cambria"/>
          <w:lang w:val="uk-UA"/>
        </w:rPr>
        <w:t>2</w:t>
      </w:r>
      <w:r w:rsidR="00843752">
        <w:rPr>
          <w:rFonts w:ascii="Cambria" w:hAnsi="Cambria"/>
          <w:lang w:val="uk-UA"/>
        </w:rPr>
        <w:t>9</w:t>
      </w:r>
      <w:r w:rsidR="00DC34FA">
        <w:rPr>
          <w:rFonts w:ascii="Cambria" w:hAnsi="Cambria"/>
          <w:lang w:val="uk-UA"/>
        </w:rPr>
        <w:t>-06</w:t>
      </w:r>
      <w:r w:rsidR="00345546" w:rsidRPr="00345546">
        <w:rPr>
          <w:rFonts w:ascii="Cambria" w:hAnsi="Cambria"/>
          <w:lang w:val="uk-UA"/>
        </w:rPr>
        <w:t>-23</w:t>
      </w:r>
      <w:r w:rsidR="00345546">
        <w:rPr>
          <w:rStyle w:val="hps"/>
          <w:rFonts w:ascii="Cambria" w:hAnsi="Cambria"/>
          <w:b/>
          <w:lang w:val="uk-UA"/>
        </w:rPr>
        <w:t xml:space="preserve"> </w:t>
      </w:r>
      <w:r w:rsidR="00E07B51" w:rsidRPr="00EC261E">
        <w:rPr>
          <w:rFonts w:ascii="Cambria" w:hAnsi="Cambria"/>
          <w:lang w:val="uk-UA"/>
        </w:rPr>
        <w:t xml:space="preserve">від </w:t>
      </w:r>
      <w:r w:rsidR="00843752">
        <w:rPr>
          <w:rFonts w:ascii="Cambria" w:hAnsi="Cambria"/>
          <w:lang w:val="uk-UA"/>
        </w:rPr>
        <w:t>29</w:t>
      </w:r>
      <w:r w:rsidR="00114423" w:rsidRPr="00EC261E">
        <w:rPr>
          <w:rFonts w:ascii="Cambria" w:hAnsi="Cambria"/>
          <w:lang w:val="uk-UA"/>
        </w:rPr>
        <w:t xml:space="preserve"> </w:t>
      </w:r>
      <w:r w:rsidR="00DC34FA">
        <w:rPr>
          <w:rFonts w:ascii="Cambria" w:hAnsi="Cambria"/>
          <w:lang w:val="uk-UA"/>
        </w:rPr>
        <w:t>червня</w:t>
      </w:r>
      <w:r w:rsidR="00114423" w:rsidRPr="00EC261E">
        <w:rPr>
          <w:rFonts w:ascii="Cambria" w:hAnsi="Cambria"/>
          <w:lang w:val="uk-UA"/>
        </w:rPr>
        <w:t xml:space="preserve"> </w:t>
      </w:r>
      <w:r w:rsidR="00EE63E0" w:rsidRPr="00EC261E">
        <w:rPr>
          <w:rFonts w:ascii="Cambria" w:hAnsi="Cambria"/>
          <w:lang w:val="uk-UA"/>
        </w:rPr>
        <w:t>20</w:t>
      </w:r>
      <w:r w:rsidR="00E03AD9" w:rsidRPr="00EC261E">
        <w:rPr>
          <w:rFonts w:ascii="Cambria" w:hAnsi="Cambria"/>
          <w:lang w:val="uk-UA"/>
        </w:rPr>
        <w:t>2</w:t>
      </w:r>
      <w:r w:rsidR="00B2486A" w:rsidRPr="00EC261E">
        <w:rPr>
          <w:rFonts w:ascii="Cambria" w:hAnsi="Cambria"/>
          <w:lang w:val="uk-UA"/>
        </w:rPr>
        <w:t>3</w:t>
      </w:r>
      <w:r w:rsidRPr="00EC261E">
        <w:rPr>
          <w:rFonts w:ascii="Cambria" w:hAnsi="Cambria"/>
          <w:lang w:val="uk-UA"/>
        </w:rPr>
        <w:t xml:space="preserve"> року.</w:t>
      </w:r>
      <w:r w:rsidR="007D767C" w:rsidRPr="00EC261E">
        <w:rPr>
          <w:rFonts w:ascii="Cambria" w:hAnsi="Cambria"/>
          <w:lang w:val="uk-UA"/>
        </w:rPr>
        <w:t xml:space="preserve"> </w:t>
      </w:r>
    </w:p>
    <w:p w14:paraId="1BCFBDD3" w14:textId="77777777" w:rsidR="004A105A" w:rsidRPr="00EC261E" w:rsidRDefault="004A105A" w:rsidP="004A105A">
      <w:pPr>
        <w:rPr>
          <w:rFonts w:ascii="Cambria" w:hAnsi="Cambria"/>
          <w:lang w:val="uk-UA" w:eastAsia="x-none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566"/>
        <w:gridCol w:w="5494"/>
      </w:tblGrid>
      <w:tr w:rsidR="008657F4" w:rsidRPr="00EC261E" w14:paraId="4FB40561" w14:textId="77777777" w:rsidTr="00AD5070">
        <w:tc>
          <w:tcPr>
            <w:tcW w:w="4566" w:type="dxa"/>
            <w:shd w:val="clear" w:color="auto" w:fill="auto"/>
          </w:tcPr>
          <w:p w14:paraId="058F5648" w14:textId="77777777" w:rsidR="008657F4" w:rsidRPr="00EC261E" w:rsidRDefault="008657F4" w:rsidP="00AD5070">
            <w:pPr>
              <w:jc w:val="both"/>
              <w:rPr>
                <w:rFonts w:ascii="Cambria" w:hAnsi="Cambria"/>
                <w:b/>
                <w:bCs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b/>
                <w:bCs/>
                <w:sz w:val="22"/>
                <w:szCs w:val="22"/>
                <w:lang w:val="uk-UA"/>
              </w:rPr>
              <w:t>ПРОДАВЕЦЬ:</w:t>
            </w:r>
          </w:p>
          <w:p w14:paraId="66EDC30C" w14:textId="77777777" w:rsidR="008657F4" w:rsidRPr="00EC261E" w:rsidRDefault="008657F4" w:rsidP="00AD5070">
            <w:pPr>
              <w:jc w:val="both"/>
              <w:rPr>
                <w:rFonts w:ascii="Cambria" w:hAnsi="Cambria"/>
                <w:b/>
                <w:bCs/>
                <w:sz w:val="22"/>
                <w:szCs w:val="22"/>
                <w:lang w:val="uk-UA"/>
              </w:rPr>
            </w:pPr>
          </w:p>
          <w:p w14:paraId="4A609AB8" w14:textId="77777777" w:rsidR="008657F4" w:rsidRPr="00EC261E" w:rsidRDefault="008657F4" w:rsidP="00AD5070">
            <w:pPr>
              <w:autoSpaceDE w:val="0"/>
              <w:autoSpaceDN w:val="0"/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</w:pPr>
            <w:r w:rsidRPr="00EC261E"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ТОВ "ОНЕРО ТЕХНОЛОДЖИ"</w:t>
            </w:r>
          </w:p>
          <w:p w14:paraId="771C6C3E" w14:textId="77777777" w:rsidR="008657F4" w:rsidRPr="00EC261E" w:rsidRDefault="008657F4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Код ЄДРПОУ   42943053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br/>
              <w:t xml:space="preserve">юридична адреса: 01013, вул. Деревообробна, 3В, м. Київ, </w:t>
            </w:r>
          </w:p>
          <w:p w14:paraId="187179D7" w14:textId="77777777" w:rsidR="008657F4" w:rsidRPr="00EC261E" w:rsidRDefault="008657F4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ІПН 429430526515</w:t>
            </w:r>
          </w:p>
          <w:p w14:paraId="545BF58F" w14:textId="77777777" w:rsidR="008657F4" w:rsidRPr="00EC261E" w:rsidRDefault="008657F4" w:rsidP="00AD5070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п/р UA333808050000000026008675026 у банку АТ "Райффайзен Банк АВАЛЬ"</w:t>
            </w:r>
          </w:p>
          <w:p w14:paraId="66E86196" w14:textId="77777777" w:rsidR="008657F4" w:rsidRPr="00EC261E" w:rsidRDefault="008657F4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Платник податку на прибуток на загальних підставах.</w:t>
            </w:r>
          </w:p>
          <w:p w14:paraId="7BF4B43F" w14:textId="2D6E9BA3" w:rsidR="008657F4" w:rsidRDefault="008657F4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 w:eastAsia="en-US"/>
              </w:rPr>
              <w:t xml:space="preserve">Тел.: 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+380661698899, 063 1698899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br/>
            </w:r>
            <w:proofErr w:type="spellStart"/>
            <w:r w:rsidRPr="00EC261E">
              <w:rPr>
                <w:rFonts w:ascii="Cambria" w:hAnsi="Cambria"/>
                <w:sz w:val="22"/>
                <w:szCs w:val="22"/>
                <w:lang w:val="uk-UA" w:eastAsia="en-US"/>
              </w:rPr>
              <w:t>Email</w:t>
            </w:r>
            <w:proofErr w:type="spellEnd"/>
            <w:r w:rsidRPr="00EC261E">
              <w:rPr>
                <w:rFonts w:ascii="Cambria" w:hAnsi="Cambria"/>
                <w:sz w:val="22"/>
                <w:szCs w:val="22"/>
                <w:lang w:val="uk-UA" w:eastAsia="en-US"/>
              </w:rPr>
              <w:t xml:space="preserve">:  </w:t>
            </w:r>
            <w:hyperlink r:id="rId7" w:history="1">
              <w:r w:rsidR="008D3A5B" w:rsidRPr="004E01FF">
                <w:rPr>
                  <w:rStyle w:val="Hyperlink"/>
                  <w:rFonts w:ascii="Cambria" w:hAnsi="Cambria"/>
                  <w:sz w:val="22"/>
                  <w:szCs w:val="22"/>
                  <w:lang w:val="uk-UA"/>
                </w:rPr>
                <w:t>office@onero.сom.ua</w:t>
              </w:r>
            </w:hyperlink>
          </w:p>
          <w:p w14:paraId="6CE75FB0" w14:textId="1937B99D" w:rsidR="008D3A5B" w:rsidRDefault="008D3A5B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09D869F8" w14:textId="77777777" w:rsidR="008D3A5B" w:rsidRDefault="008D3A5B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11A7F0B1" w14:textId="77777777" w:rsidR="00D52357" w:rsidRPr="00EC261E" w:rsidRDefault="00D52357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75B3BF48" w14:textId="77777777" w:rsidR="008657F4" w:rsidRPr="00EC261E" w:rsidRDefault="008657F4" w:rsidP="00AD5070">
            <w:pPr>
              <w:autoSpaceDE w:val="0"/>
              <w:autoSpaceDN w:val="0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Директор</w:t>
            </w:r>
          </w:p>
          <w:p w14:paraId="0BBE2AAA" w14:textId="77777777" w:rsidR="008657F4" w:rsidRPr="00EC261E" w:rsidRDefault="008657F4" w:rsidP="00AD5070">
            <w:pPr>
              <w:jc w:val="both"/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197778D4" w14:textId="77777777" w:rsidR="008657F4" w:rsidRPr="00EC261E" w:rsidRDefault="008657F4" w:rsidP="00AD5070">
            <w:pPr>
              <w:rPr>
                <w:rStyle w:val="hps"/>
                <w:rFonts w:ascii="Cambria" w:hAnsi="Cambria"/>
                <w:b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>______________________Штефан Д.В.</w:t>
            </w:r>
          </w:p>
        </w:tc>
        <w:tc>
          <w:tcPr>
            <w:tcW w:w="5494" w:type="dxa"/>
            <w:shd w:val="clear" w:color="auto" w:fill="auto"/>
          </w:tcPr>
          <w:p w14:paraId="176311EB" w14:textId="77777777" w:rsidR="008657F4" w:rsidRPr="00EC261E" w:rsidRDefault="008657F4" w:rsidP="00AD5070">
            <w:pPr>
              <w:jc w:val="both"/>
              <w:rPr>
                <w:rFonts w:ascii="Cambria" w:hAnsi="Cambria"/>
                <w:sz w:val="22"/>
                <w:szCs w:val="22"/>
                <w:lang w:val="uk-UA"/>
              </w:rPr>
            </w:pPr>
            <w:r w:rsidRPr="00EC261E">
              <w:rPr>
                <w:rFonts w:ascii="Cambria" w:hAnsi="Cambria"/>
                <w:b/>
                <w:color w:val="000000"/>
                <w:sz w:val="22"/>
                <w:szCs w:val="22"/>
                <w:lang w:val="uk-UA"/>
              </w:rPr>
              <w:t>ПОКУПЕЦЬ:</w:t>
            </w:r>
            <w:r w:rsidRPr="00EC261E">
              <w:rPr>
                <w:rFonts w:ascii="Cambria" w:hAnsi="Cambria"/>
                <w:sz w:val="22"/>
                <w:szCs w:val="22"/>
                <w:lang w:val="uk-UA"/>
              </w:rPr>
              <w:t xml:space="preserve"> 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</w:tblGrid>
            <w:tr w:rsidR="008657F4" w:rsidRPr="00EC261E" w14:paraId="490561BA" w14:textId="77777777" w:rsidTr="00AD5070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80" w:type="dxa"/>
                    <w:bottom w:w="0" w:type="dxa"/>
                    <w:right w:w="180" w:type="dxa"/>
                  </w:tcMar>
                  <w:hideMark/>
                </w:tcPr>
                <w:p w14:paraId="4EB320FD" w14:textId="77777777" w:rsidR="008657F4" w:rsidRPr="00EC261E" w:rsidRDefault="008657F4" w:rsidP="00AD5070">
                  <w:pPr>
                    <w:jc w:val="both"/>
                    <w:rPr>
                      <w:rFonts w:ascii="Cambria" w:hAnsi="Cambria"/>
                      <w:sz w:val="22"/>
                      <w:szCs w:val="22"/>
                      <w:highlight w:val="yellow"/>
                      <w:lang w:val="uk-UA" w:eastAsia="en-US"/>
                    </w:rPr>
                  </w:pPr>
                </w:p>
              </w:tc>
            </w:tr>
          </w:tbl>
          <w:p w14:paraId="68C71468" w14:textId="77777777" w:rsidR="00176E18" w:rsidRPr="00EC261E" w:rsidRDefault="00176E18" w:rsidP="00176E18">
            <w:pPr>
              <w:rPr>
                <w:rFonts w:ascii="Cambria" w:hAnsi="Cambria"/>
                <w:sz w:val="22"/>
                <w:szCs w:val="22"/>
                <w:lang w:val="uk-UA"/>
              </w:rPr>
            </w:pPr>
            <w:r w:rsidRPr="00176E18">
              <w:rPr>
                <w:rFonts w:ascii="Cambria" w:hAnsi="Cambria"/>
                <w:b/>
                <w:sz w:val="22"/>
                <w:szCs w:val="22"/>
                <w:lang w:val="uk-UA"/>
              </w:rPr>
              <w:t>ТОВ</w:t>
            </w:r>
            <w:r>
              <w:rPr>
                <w:rFonts w:ascii="Cambria" w:hAnsi="Cambria"/>
                <w:sz w:val="22"/>
                <w:szCs w:val="22"/>
                <w:lang w:val="uk-UA"/>
              </w:rPr>
              <w:t xml:space="preserve"> </w:t>
            </w:r>
            <w:r w:rsidRPr="00EC261E"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"</w:t>
            </w:r>
            <w:r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СКЛАД СЕРВІС КИЇВ</w:t>
            </w:r>
            <w:r w:rsidRPr="00EC261E">
              <w:rPr>
                <w:rFonts w:ascii="Cambria" w:hAnsi="Cambria"/>
                <w:b/>
                <w:sz w:val="22"/>
                <w:szCs w:val="22"/>
                <w:shd w:val="clear" w:color="auto" w:fill="FFFFFF"/>
                <w:lang w:val="uk-UA"/>
              </w:rPr>
              <w:t>"</w:t>
            </w:r>
          </w:p>
          <w:p w14:paraId="048A627B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Місцезнаходження: 02002, м. Київ, вул. Є. Сверстюка, буд. 13;</w:t>
            </w:r>
          </w:p>
          <w:p w14:paraId="4BF0BA23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Поштова адреса: 02002, м. Київ, вул. Є. Сверстюка, буд. 13;</w:t>
            </w:r>
          </w:p>
          <w:p w14:paraId="6D21A60E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Код ЄДРПОУ 35551608</w:t>
            </w:r>
          </w:p>
          <w:p w14:paraId="3EEC6305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ІПН: 355516026537</w:t>
            </w:r>
          </w:p>
          <w:p w14:paraId="0D9F7B14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Телефон: (044) 501-75-79;</w:t>
            </w:r>
          </w:p>
          <w:p w14:paraId="3A4173F3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Розрахункові реквізити:</w:t>
            </w:r>
          </w:p>
          <w:p w14:paraId="7C0A0844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IBAN: UA18 334851 0000000026000191656,</w:t>
            </w:r>
          </w:p>
          <w:p w14:paraId="27EC147D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 xml:space="preserve">АТ «ПУМБ», МФО – 334851, </w:t>
            </w:r>
          </w:p>
          <w:p w14:paraId="26DAB596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Електронна адреса для податкового документообігу в M.E.Doc</w:t>
            </w:r>
          </w:p>
          <w:p w14:paraId="2F74FB7B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medoc-ssk@ukr.net</w:t>
            </w:r>
          </w:p>
          <w:p w14:paraId="58DDADCA" w14:textId="47E8AD4A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  <w:r>
              <w:rPr>
                <w:rFonts w:ascii="Cambria" w:hAnsi="Cambria"/>
                <w:sz w:val="22"/>
                <w:szCs w:val="22"/>
                <w:lang w:val="uk-UA"/>
              </w:rPr>
              <w:t xml:space="preserve"> </w:t>
            </w: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 xml:space="preserve">Генеральний директор </w:t>
            </w:r>
          </w:p>
          <w:p w14:paraId="4B61039C" w14:textId="77777777" w:rsidR="00C70D95" w:rsidRPr="00C70D95" w:rsidRDefault="00C70D95" w:rsidP="00C70D95">
            <w:pPr>
              <w:tabs>
                <w:tab w:val="left" w:pos="5245"/>
              </w:tabs>
              <w:rPr>
                <w:rFonts w:ascii="Cambria" w:hAnsi="Cambria"/>
                <w:sz w:val="22"/>
                <w:szCs w:val="22"/>
                <w:lang w:val="uk-UA"/>
              </w:rPr>
            </w:pPr>
          </w:p>
          <w:p w14:paraId="056A07A5" w14:textId="63D460B8" w:rsidR="008657F4" w:rsidRPr="00EC261E" w:rsidRDefault="00C70D95" w:rsidP="00C70D95">
            <w:pPr>
              <w:tabs>
                <w:tab w:val="left" w:pos="5245"/>
              </w:tabs>
              <w:rPr>
                <w:rStyle w:val="hps"/>
                <w:rFonts w:ascii="Cambria" w:hAnsi="Cambria"/>
                <w:b/>
                <w:sz w:val="22"/>
                <w:szCs w:val="22"/>
                <w:lang w:val="uk-UA" w:eastAsia="uk-UA"/>
              </w:rPr>
            </w:pPr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___________________</w:t>
            </w:r>
            <w:proofErr w:type="spellStart"/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>Беда</w:t>
            </w:r>
            <w:proofErr w:type="spellEnd"/>
            <w:r w:rsidRPr="00C70D95">
              <w:rPr>
                <w:rFonts w:ascii="Cambria" w:hAnsi="Cambria"/>
                <w:sz w:val="22"/>
                <w:szCs w:val="22"/>
                <w:lang w:val="uk-UA"/>
              </w:rPr>
              <w:t xml:space="preserve"> В.В.</w:t>
            </w:r>
          </w:p>
        </w:tc>
      </w:tr>
    </w:tbl>
    <w:p w14:paraId="7FAB242B" w14:textId="77777777" w:rsidR="00C24C08" w:rsidRDefault="00C24C08" w:rsidP="009868F3">
      <w:pPr>
        <w:jc w:val="right"/>
        <w:rPr>
          <w:rStyle w:val="hps"/>
          <w:rFonts w:ascii="Cambria" w:hAnsi="Cambria"/>
          <w:b/>
          <w:lang w:val="uk-UA"/>
        </w:rPr>
      </w:pPr>
    </w:p>
    <w:p w14:paraId="2C45DE41" w14:textId="4878DF0C" w:rsidR="009868F3" w:rsidRPr="00EC261E" w:rsidRDefault="00C24C08" w:rsidP="009868F3">
      <w:pPr>
        <w:jc w:val="right"/>
        <w:rPr>
          <w:rStyle w:val="shorttext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 xml:space="preserve">Додаток  </w:t>
      </w:r>
      <w:r w:rsidR="009868F3" w:rsidRPr="00EC261E">
        <w:rPr>
          <w:rStyle w:val="hps"/>
          <w:rFonts w:ascii="Cambria" w:hAnsi="Cambria"/>
          <w:b/>
          <w:lang w:val="uk-UA"/>
        </w:rPr>
        <w:t>№</w:t>
      </w:r>
      <w:r w:rsidR="009868F3" w:rsidRPr="00EC261E">
        <w:rPr>
          <w:rStyle w:val="shorttext"/>
          <w:rFonts w:ascii="Cambria" w:hAnsi="Cambria"/>
          <w:b/>
          <w:lang w:val="uk-UA"/>
        </w:rPr>
        <w:t xml:space="preserve"> </w:t>
      </w:r>
      <w:r w:rsidR="009868F3">
        <w:rPr>
          <w:rStyle w:val="hps"/>
          <w:rFonts w:ascii="Cambria" w:hAnsi="Cambria"/>
          <w:b/>
          <w:lang w:val="uk-UA"/>
        </w:rPr>
        <w:t>2</w:t>
      </w:r>
      <w:r w:rsidR="009868F3" w:rsidRPr="00EC261E">
        <w:rPr>
          <w:rFonts w:ascii="Cambria" w:hAnsi="Cambria"/>
          <w:b/>
          <w:lang w:val="uk-UA"/>
        </w:rPr>
        <w:br/>
      </w:r>
      <w:r w:rsidR="009868F3" w:rsidRPr="00EC261E">
        <w:rPr>
          <w:rStyle w:val="hps"/>
          <w:rFonts w:ascii="Cambria" w:hAnsi="Cambria"/>
          <w:b/>
          <w:lang w:val="uk-UA"/>
        </w:rPr>
        <w:t>до Договору №</w:t>
      </w:r>
      <w:r w:rsidR="009868F3">
        <w:rPr>
          <w:b/>
          <w:lang w:val="uk-UA"/>
        </w:rPr>
        <w:t>20-06-23</w:t>
      </w:r>
      <w:r w:rsidR="009868F3">
        <w:rPr>
          <w:rStyle w:val="hps"/>
          <w:rFonts w:ascii="Cambria" w:hAnsi="Cambria"/>
          <w:b/>
          <w:lang w:val="uk-UA"/>
        </w:rPr>
        <w:t xml:space="preserve"> </w:t>
      </w:r>
      <w:r w:rsidR="009868F3" w:rsidRPr="00EC261E">
        <w:rPr>
          <w:rStyle w:val="hps"/>
          <w:rFonts w:ascii="Cambria" w:hAnsi="Cambria"/>
          <w:b/>
          <w:lang w:val="uk-UA"/>
        </w:rPr>
        <w:t xml:space="preserve">від </w:t>
      </w:r>
      <w:r w:rsidR="009868F3">
        <w:rPr>
          <w:rStyle w:val="hps"/>
          <w:rFonts w:ascii="Cambria" w:hAnsi="Cambria"/>
          <w:b/>
          <w:lang w:val="uk-UA"/>
        </w:rPr>
        <w:t>20.06</w:t>
      </w:r>
      <w:r w:rsidR="009868F3" w:rsidRPr="00EC261E">
        <w:rPr>
          <w:rStyle w:val="hps"/>
          <w:rFonts w:ascii="Cambria" w:hAnsi="Cambria"/>
          <w:b/>
          <w:lang w:val="uk-UA"/>
        </w:rPr>
        <w:t>.2023 р</w:t>
      </w:r>
      <w:r w:rsidR="009868F3" w:rsidRPr="00EC261E">
        <w:rPr>
          <w:rStyle w:val="shorttext"/>
          <w:rFonts w:ascii="Cambria" w:hAnsi="Cambria"/>
          <w:b/>
          <w:lang w:val="uk-UA"/>
        </w:rPr>
        <w:t>.</w:t>
      </w:r>
    </w:p>
    <w:p w14:paraId="46974C5D" w14:textId="77777777" w:rsidR="00F75E07" w:rsidRDefault="00F75E07" w:rsidP="00171C9F">
      <w:pPr>
        <w:rPr>
          <w:rFonts w:ascii="Cambria" w:hAnsi="Cambria"/>
        </w:rPr>
      </w:pPr>
    </w:p>
    <w:p w14:paraId="014EB8D8" w14:textId="77777777" w:rsidR="009868F3" w:rsidRDefault="009868F3" w:rsidP="00171C9F">
      <w:pPr>
        <w:rPr>
          <w:rFonts w:ascii="Cambria" w:hAnsi="Cambria"/>
        </w:rPr>
      </w:pPr>
    </w:p>
    <w:p w14:paraId="1E9992E8" w14:textId="77777777" w:rsidR="009868F3" w:rsidRDefault="009868F3" w:rsidP="009868F3">
      <w:pPr>
        <w:rPr>
          <w:rFonts w:ascii="Cambria" w:hAnsi="Cambria" w:cstheme="minorHAnsi"/>
          <w:b/>
          <w:lang w:val="uk-UA"/>
        </w:rPr>
      </w:pPr>
      <w:r w:rsidRPr="009868F3">
        <w:rPr>
          <w:rFonts w:ascii="Cambria" w:hAnsi="Cambria" w:cstheme="minorHAnsi"/>
          <w:b/>
          <w:lang w:val="uk-UA"/>
        </w:rPr>
        <w:t>Вимоги до місць встановлення :</w:t>
      </w:r>
    </w:p>
    <w:p w14:paraId="4995075E" w14:textId="4D274326" w:rsidR="00F2569A" w:rsidRPr="00F2569A" w:rsidRDefault="009868F3" w:rsidP="00F2569A">
      <w:pPr>
        <w:rPr>
          <w:rFonts w:ascii="Cambria" w:hAnsi="Cambria"/>
          <w:lang w:val="uk-UA"/>
        </w:rPr>
      </w:pPr>
      <w:r>
        <w:rPr>
          <w:rFonts w:ascii="Cambria" w:hAnsi="Cambria" w:cstheme="minorHAnsi"/>
          <w:lang w:val="uk-UA"/>
        </w:rPr>
        <w:br/>
      </w:r>
      <w:r w:rsidR="00F2569A" w:rsidRPr="00F2569A">
        <w:rPr>
          <w:rFonts w:ascii="Cambria" w:hAnsi="Cambria"/>
          <w:lang w:val="uk-UA"/>
        </w:rPr>
        <w:t>1. Міцність фундаменту в зоні встановлення конструкцій  повинна відповідати вимогам ДБН.</w:t>
      </w:r>
    </w:p>
    <w:p w14:paraId="75487584" w14:textId="77777777" w:rsidR="00F2569A" w:rsidRPr="00F2569A" w:rsidRDefault="00F2569A" w:rsidP="00F2569A">
      <w:pPr>
        <w:rPr>
          <w:rFonts w:ascii="Cambria" w:hAnsi="Cambria"/>
          <w:lang w:val="uk-UA"/>
        </w:rPr>
      </w:pPr>
      <w:r w:rsidRPr="00F2569A">
        <w:rPr>
          <w:rFonts w:ascii="Cambria" w:hAnsi="Cambria"/>
          <w:lang w:val="uk-UA"/>
        </w:rPr>
        <w:t>2. Перепад рівня підлоги (фундаменту) в зоні  встановлення конструкцій  повинен бути не більше 1 см.</w:t>
      </w:r>
    </w:p>
    <w:p w14:paraId="77D13705" w14:textId="77777777" w:rsidR="00F2569A" w:rsidRPr="00F2569A" w:rsidRDefault="00F2569A" w:rsidP="00F2569A">
      <w:pPr>
        <w:rPr>
          <w:rFonts w:ascii="Cambria" w:hAnsi="Cambria"/>
          <w:lang w:val="uk-UA"/>
        </w:rPr>
      </w:pPr>
      <w:r w:rsidRPr="00F2569A">
        <w:rPr>
          <w:rFonts w:ascii="Cambria" w:hAnsi="Cambria"/>
          <w:lang w:val="uk-UA"/>
        </w:rPr>
        <w:t xml:space="preserve">3. Область розміщення  повинна бути: сухою; вільною від сміття; не містити шкідливих для здоров'я людини речовин; забезпечена достатнім освітленням, електроживленням для використання електроінструменту. </w:t>
      </w:r>
    </w:p>
    <w:p w14:paraId="42B8873B" w14:textId="3038B494" w:rsidR="00ED44BA" w:rsidRPr="00EC261E" w:rsidRDefault="00F2569A" w:rsidP="00F2569A">
      <w:pPr>
        <w:rPr>
          <w:rFonts w:ascii="Cambria" w:hAnsi="Cambria"/>
          <w:lang w:val="uk-UA"/>
        </w:rPr>
      </w:pPr>
      <w:r w:rsidRPr="00F2569A">
        <w:rPr>
          <w:rFonts w:ascii="Cambria" w:hAnsi="Cambria"/>
          <w:lang w:val="uk-UA"/>
        </w:rPr>
        <w:t xml:space="preserve">4. Спеціальні вимоги до </w:t>
      </w:r>
      <w:proofErr w:type="spellStart"/>
      <w:r w:rsidRPr="00F2569A">
        <w:rPr>
          <w:rFonts w:ascii="Cambria" w:hAnsi="Cambria"/>
          <w:lang w:val="uk-UA"/>
        </w:rPr>
        <w:t>температурно</w:t>
      </w:r>
      <w:proofErr w:type="spellEnd"/>
      <w:r w:rsidRPr="00F2569A">
        <w:rPr>
          <w:rFonts w:ascii="Cambria" w:hAnsi="Cambria"/>
          <w:lang w:val="uk-UA"/>
        </w:rPr>
        <w:t>-вологого режиму приміщення не встановлюються.</w:t>
      </w:r>
    </w:p>
    <w:tbl>
      <w:tblPr>
        <w:tblpPr w:leftFromText="180" w:rightFromText="180" w:vertAnchor="text" w:horzAnchor="margin" w:tblpY="38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6A89" w:rsidRPr="00EC261E" w14:paraId="059143ED" w14:textId="77777777" w:rsidTr="009B70F9">
        <w:trPr>
          <w:trHeight w:val="426"/>
        </w:trPr>
        <w:tc>
          <w:tcPr>
            <w:tcW w:w="4672" w:type="dxa"/>
            <w:shd w:val="clear" w:color="auto" w:fill="auto"/>
          </w:tcPr>
          <w:p w14:paraId="6C682199" w14:textId="77777777" w:rsidR="00A56A89" w:rsidRDefault="00A56A89" w:rsidP="009B70F9">
            <w:pPr>
              <w:ind w:left="-720" w:right="567" w:firstLine="360"/>
              <w:jc w:val="center"/>
              <w:rPr>
                <w:rStyle w:val="hps"/>
                <w:rFonts w:ascii="Cambria" w:hAnsi="Cambria"/>
                <w:b/>
                <w:lang w:val="uk-UA"/>
              </w:rPr>
            </w:pPr>
          </w:p>
          <w:p w14:paraId="71DDE8C2" w14:textId="77777777" w:rsidR="00A56A89" w:rsidRPr="00EC261E" w:rsidRDefault="00A56A89" w:rsidP="009B70F9">
            <w:pPr>
              <w:ind w:left="-720" w:right="567" w:firstLine="360"/>
              <w:jc w:val="center"/>
              <w:rPr>
                <w:rStyle w:val="shorttext"/>
                <w:rFonts w:ascii="Cambria" w:hAnsi="Cambria"/>
                <w:b/>
                <w:lang w:val="uk-UA"/>
              </w:rPr>
            </w:pPr>
            <w:r>
              <w:rPr>
                <w:rStyle w:val="hps"/>
                <w:rFonts w:ascii="Cambria" w:hAnsi="Cambria"/>
                <w:b/>
                <w:lang w:val="uk-UA"/>
              </w:rPr>
              <w:t xml:space="preserve">  </w:t>
            </w:r>
            <w:r w:rsidRPr="00EC261E">
              <w:rPr>
                <w:rStyle w:val="hps"/>
                <w:rFonts w:ascii="Cambria" w:hAnsi="Cambria"/>
                <w:b/>
                <w:lang w:val="uk-UA"/>
              </w:rPr>
              <w:t>«ЗАТВЕРДЖУЮ»</w:t>
            </w:r>
          </w:p>
        </w:tc>
        <w:tc>
          <w:tcPr>
            <w:tcW w:w="4673" w:type="dxa"/>
            <w:shd w:val="clear" w:color="auto" w:fill="auto"/>
          </w:tcPr>
          <w:p w14:paraId="6937562E" w14:textId="77777777" w:rsidR="00A56A89" w:rsidRDefault="00A56A89" w:rsidP="009B70F9">
            <w:pPr>
              <w:jc w:val="center"/>
              <w:rPr>
                <w:rStyle w:val="hps"/>
                <w:rFonts w:ascii="Cambria" w:hAnsi="Cambria"/>
                <w:b/>
                <w:lang w:val="uk-UA"/>
              </w:rPr>
            </w:pPr>
          </w:p>
          <w:p w14:paraId="0AF21EB9" w14:textId="77777777" w:rsidR="00A56A89" w:rsidRPr="00EC261E" w:rsidRDefault="00A56A89" w:rsidP="009B70F9">
            <w:pPr>
              <w:jc w:val="center"/>
              <w:rPr>
                <w:rStyle w:val="shorttext"/>
                <w:rFonts w:ascii="Cambria" w:hAnsi="Cambria"/>
                <w:b/>
                <w:lang w:val="uk-UA"/>
              </w:rPr>
            </w:pPr>
            <w:r w:rsidRPr="00EC261E">
              <w:rPr>
                <w:rStyle w:val="hps"/>
                <w:rFonts w:ascii="Cambria" w:hAnsi="Cambria"/>
                <w:b/>
                <w:lang w:val="uk-UA"/>
              </w:rPr>
              <w:t>«ЗАТВЕРДЖУЮ</w:t>
            </w:r>
            <w:r w:rsidRPr="00EC261E">
              <w:rPr>
                <w:rStyle w:val="shorttext"/>
                <w:rFonts w:ascii="Cambria" w:hAnsi="Cambria"/>
                <w:b/>
                <w:lang w:val="uk-UA"/>
              </w:rPr>
              <w:t>»</w:t>
            </w:r>
          </w:p>
        </w:tc>
      </w:tr>
      <w:tr w:rsidR="00A56A89" w:rsidRPr="00EC261E" w14:paraId="1ECF2258" w14:textId="77777777" w:rsidTr="009B70F9">
        <w:tc>
          <w:tcPr>
            <w:tcW w:w="4672" w:type="dxa"/>
            <w:shd w:val="clear" w:color="auto" w:fill="auto"/>
          </w:tcPr>
          <w:p w14:paraId="30E78EB9" w14:textId="77777777" w:rsidR="00A56A89" w:rsidRPr="00EC261E" w:rsidRDefault="00A56A89" w:rsidP="009B70F9">
            <w:pPr>
              <w:autoSpaceDE w:val="0"/>
              <w:autoSpaceDN w:val="0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>
              <w:rPr>
                <w:rFonts w:ascii="Cambria" w:hAnsi="Cambria"/>
                <w:b/>
                <w:lang w:val="uk-UA"/>
              </w:rPr>
              <w:t xml:space="preserve">               </w:t>
            </w:r>
            <w:r w:rsidRPr="00FC0D94">
              <w:rPr>
                <w:rFonts w:ascii="Cambria" w:hAnsi="Cambria"/>
                <w:b/>
                <w:lang w:val="uk-UA"/>
              </w:rPr>
              <w:t>Генеральний директор</w:t>
            </w:r>
          </w:p>
          <w:p w14:paraId="3E5B2ED1" w14:textId="77777777" w:rsidR="00A56A89" w:rsidRPr="00EC261E" w:rsidRDefault="00A56A89" w:rsidP="009B70F9">
            <w:pPr>
              <w:autoSpaceDE w:val="0"/>
              <w:autoSpaceDN w:val="0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>
              <w:rPr>
                <w:rFonts w:ascii="Cambria" w:hAnsi="Cambria"/>
                <w:b/>
                <w:shd w:val="clear" w:color="auto" w:fill="FFFFFF"/>
                <w:lang w:val="uk-UA"/>
              </w:rPr>
              <w:t xml:space="preserve">           ТОВ "СКЛАД СЕРВІС КИЇВ</w:t>
            </w:r>
            <w:r w:rsidRPr="00EC261E">
              <w:rPr>
                <w:rFonts w:ascii="Cambria" w:hAnsi="Cambria"/>
                <w:b/>
                <w:shd w:val="clear" w:color="auto" w:fill="FFFFFF"/>
                <w:lang w:val="uk-UA"/>
              </w:rPr>
              <w:t>"</w:t>
            </w:r>
          </w:p>
          <w:p w14:paraId="4B1FD913" w14:textId="77777777" w:rsidR="00A56A89" w:rsidRDefault="00A56A89" w:rsidP="009B70F9">
            <w:pPr>
              <w:tabs>
                <w:tab w:val="left" w:pos="5245"/>
              </w:tabs>
              <w:rPr>
                <w:rFonts w:ascii="Cambria" w:hAnsi="Cambria"/>
                <w:sz w:val="24"/>
                <w:szCs w:val="24"/>
                <w:lang w:val="uk-UA" w:eastAsia="uk-UA"/>
              </w:rPr>
            </w:pPr>
            <w:r>
              <w:rPr>
                <w:rFonts w:ascii="Cambria" w:hAnsi="Cambria"/>
                <w:sz w:val="24"/>
                <w:szCs w:val="24"/>
                <w:lang w:val="uk-UA" w:eastAsia="uk-UA"/>
              </w:rPr>
              <w:t xml:space="preserve"> </w:t>
            </w:r>
          </w:p>
          <w:p w14:paraId="1FD77CE1" w14:textId="77777777" w:rsidR="00A56A89" w:rsidRPr="0086373E" w:rsidRDefault="00A56A89" w:rsidP="009B70F9">
            <w:pPr>
              <w:pStyle w:val="NoSpacing"/>
              <w:snapToGrid w:val="0"/>
              <w:jc w:val="both"/>
              <w:rPr>
                <w:rStyle w:val="shorttext"/>
                <w:rFonts w:ascii="Cambria" w:hAnsi="Cambria"/>
                <w:lang w:val="uk-UA"/>
              </w:rPr>
            </w:pPr>
            <w:r w:rsidRPr="00330852">
              <w:rPr>
                <w:rFonts w:ascii="Cambria" w:hAnsi="Cambria"/>
                <w:lang w:val="uk-UA"/>
              </w:rPr>
              <w:t>______________________</w:t>
            </w:r>
            <w:r w:rsidRPr="00EC261E">
              <w:rPr>
                <w:rStyle w:val="hps"/>
                <w:rFonts w:ascii="Cambria" w:hAnsi="Cambria"/>
                <w:b/>
                <w:lang w:val="uk-UA"/>
              </w:rPr>
              <w:t xml:space="preserve"> </w:t>
            </w:r>
            <w:r w:rsidRPr="00FC0D94">
              <w:rPr>
                <w:rFonts w:ascii="Cambria" w:hAnsi="Cambria"/>
              </w:rPr>
              <w:t>Беда В.В.</w:t>
            </w:r>
          </w:p>
        </w:tc>
        <w:tc>
          <w:tcPr>
            <w:tcW w:w="4673" w:type="dxa"/>
            <w:shd w:val="clear" w:color="auto" w:fill="auto"/>
          </w:tcPr>
          <w:p w14:paraId="28DE8873" w14:textId="77777777" w:rsidR="00A56A89" w:rsidRPr="00EC261E" w:rsidRDefault="00A56A89" w:rsidP="009B70F9">
            <w:pPr>
              <w:autoSpaceDE w:val="0"/>
              <w:autoSpaceDN w:val="0"/>
              <w:jc w:val="center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 w:rsidRPr="00EC261E">
              <w:rPr>
                <w:rFonts w:ascii="Cambria" w:hAnsi="Cambria"/>
                <w:b/>
                <w:lang w:val="uk-UA"/>
              </w:rPr>
              <w:t>Директор</w:t>
            </w:r>
          </w:p>
          <w:p w14:paraId="7C256CE7" w14:textId="77777777" w:rsidR="00A56A89" w:rsidRPr="00EC261E" w:rsidRDefault="00A56A89" w:rsidP="009B70F9">
            <w:pPr>
              <w:autoSpaceDE w:val="0"/>
              <w:autoSpaceDN w:val="0"/>
              <w:jc w:val="center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 w:rsidRPr="00EC261E">
              <w:rPr>
                <w:rFonts w:ascii="Cambria" w:hAnsi="Cambria"/>
                <w:b/>
                <w:shd w:val="clear" w:color="auto" w:fill="FFFFFF"/>
                <w:lang w:val="uk-UA"/>
              </w:rPr>
              <w:t>ТОВ "ОНЕРО ТЕХНОЛОДЖИ"</w:t>
            </w:r>
          </w:p>
          <w:p w14:paraId="42CFE4E9" w14:textId="77777777" w:rsidR="00A56A89" w:rsidRPr="00EC261E" w:rsidRDefault="00A56A89" w:rsidP="009B70F9">
            <w:pPr>
              <w:autoSpaceDE w:val="0"/>
              <w:autoSpaceDN w:val="0"/>
              <w:jc w:val="center"/>
              <w:rPr>
                <w:rFonts w:ascii="Cambria" w:hAnsi="Cambria"/>
                <w:b/>
                <w:shd w:val="clear" w:color="auto" w:fill="FFFFFF"/>
                <w:lang w:val="uk-UA"/>
              </w:rPr>
            </w:pPr>
          </w:p>
          <w:p w14:paraId="3C8D9663" w14:textId="77777777" w:rsidR="00A56A89" w:rsidRPr="00EC261E" w:rsidRDefault="00A56A89" w:rsidP="009B70F9">
            <w:pPr>
              <w:jc w:val="center"/>
              <w:rPr>
                <w:rStyle w:val="shorttext"/>
                <w:rFonts w:ascii="Cambria" w:hAnsi="Cambria"/>
                <w:b/>
                <w:lang w:val="uk-UA"/>
              </w:rPr>
            </w:pPr>
            <w:r w:rsidRPr="00EC261E">
              <w:rPr>
                <w:rFonts w:ascii="Cambria" w:hAnsi="Cambria"/>
                <w:lang w:val="uk-UA"/>
              </w:rPr>
              <w:t>___________________ Штефан Д.В.</w:t>
            </w:r>
          </w:p>
        </w:tc>
      </w:tr>
    </w:tbl>
    <w:p w14:paraId="3CF426F9" w14:textId="77777777" w:rsidR="008657F4" w:rsidRPr="00EC261E" w:rsidRDefault="008657F4" w:rsidP="00F75E07">
      <w:pPr>
        <w:rPr>
          <w:rFonts w:ascii="Cambria" w:hAnsi="Cambria"/>
          <w:lang w:val="uk-UA"/>
        </w:rPr>
      </w:pPr>
    </w:p>
    <w:p w14:paraId="60C6B5E3" w14:textId="77777777" w:rsidR="008657F4" w:rsidRPr="00EC261E" w:rsidRDefault="008657F4" w:rsidP="00F75E07">
      <w:pPr>
        <w:rPr>
          <w:rFonts w:ascii="Cambria" w:hAnsi="Cambria"/>
          <w:lang w:val="uk-UA"/>
        </w:rPr>
      </w:pPr>
    </w:p>
    <w:p w14:paraId="71994B21" w14:textId="77777777" w:rsidR="008657F4" w:rsidRPr="00EC261E" w:rsidRDefault="008657F4" w:rsidP="00F75E07">
      <w:pPr>
        <w:rPr>
          <w:rFonts w:ascii="Cambria" w:hAnsi="Cambria"/>
          <w:lang w:val="uk-UA"/>
        </w:rPr>
      </w:pPr>
    </w:p>
    <w:p w14:paraId="69E19D58" w14:textId="77777777" w:rsidR="008657F4" w:rsidRPr="00EC261E" w:rsidRDefault="008657F4" w:rsidP="00F75E07">
      <w:pPr>
        <w:rPr>
          <w:rFonts w:ascii="Cambria" w:hAnsi="Cambria"/>
          <w:lang w:val="uk-UA"/>
        </w:rPr>
      </w:pPr>
    </w:p>
    <w:p w14:paraId="294BE69F" w14:textId="77777777" w:rsidR="008657F4" w:rsidRPr="00EC261E" w:rsidRDefault="008657F4" w:rsidP="00F75E07">
      <w:pPr>
        <w:rPr>
          <w:rFonts w:ascii="Cambria" w:hAnsi="Cambria"/>
          <w:lang w:val="uk-UA"/>
        </w:rPr>
      </w:pPr>
    </w:p>
    <w:p w14:paraId="2C3E469A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384D357E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695579EA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313D716A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0B5141B3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362B91E6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5EABE75E" w14:textId="77777777" w:rsidR="00114423" w:rsidRPr="00EC261E" w:rsidRDefault="00114423" w:rsidP="00F75E07">
      <w:pPr>
        <w:rPr>
          <w:rFonts w:ascii="Cambria" w:hAnsi="Cambria"/>
          <w:lang w:val="uk-UA"/>
        </w:rPr>
      </w:pPr>
    </w:p>
    <w:p w14:paraId="21E87242" w14:textId="77777777" w:rsidR="00DC34FA" w:rsidRDefault="00DC34FA" w:rsidP="009868F3">
      <w:pPr>
        <w:rPr>
          <w:rFonts w:ascii="Cambria" w:hAnsi="Cambria"/>
          <w:lang w:val="uk-UA"/>
        </w:rPr>
      </w:pPr>
    </w:p>
    <w:p w14:paraId="5F3B80F2" w14:textId="77777777" w:rsidR="009868F3" w:rsidRDefault="009868F3" w:rsidP="009868F3">
      <w:pPr>
        <w:rPr>
          <w:rFonts w:ascii="Cambria" w:hAnsi="Cambria"/>
          <w:lang w:val="uk-UA"/>
        </w:rPr>
      </w:pPr>
    </w:p>
    <w:p w14:paraId="08CEA6F9" w14:textId="77777777" w:rsidR="009868F3" w:rsidRDefault="009868F3" w:rsidP="009868F3">
      <w:pPr>
        <w:rPr>
          <w:rFonts w:ascii="Cambria" w:hAnsi="Cambria"/>
          <w:lang w:val="uk-UA"/>
        </w:rPr>
      </w:pPr>
    </w:p>
    <w:p w14:paraId="7AE856E0" w14:textId="77777777" w:rsidR="009868F3" w:rsidRDefault="009868F3" w:rsidP="009868F3">
      <w:pPr>
        <w:rPr>
          <w:noProof/>
          <w:lang w:val="uk-UA" w:eastAsia="uk-UA"/>
        </w:rPr>
      </w:pPr>
    </w:p>
    <w:p w14:paraId="6D741E26" w14:textId="77777777" w:rsidR="00DC34FA" w:rsidRDefault="00DC34FA" w:rsidP="00557A6D">
      <w:pPr>
        <w:jc w:val="right"/>
        <w:rPr>
          <w:noProof/>
          <w:lang w:val="uk-UA" w:eastAsia="uk-UA"/>
        </w:rPr>
      </w:pPr>
    </w:p>
    <w:p w14:paraId="1AB57F49" w14:textId="77777777" w:rsidR="00DC34FA" w:rsidRDefault="00DC34FA" w:rsidP="00557A6D">
      <w:pPr>
        <w:jc w:val="right"/>
        <w:rPr>
          <w:noProof/>
          <w:lang w:val="uk-UA" w:eastAsia="uk-UA"/>
        </w:rPr>
      </w:pPr>
    </w:p>
    <w:p w14:paraId="3FE0C127" w14:textId="77777777" w:rsidR="00DC34FA" w:rsidRDefault="00DC34FA" w:rsidP="00557A6D">
      <w:pPr>
        <w:jc w:val="right"/>
        <w:rPr>
          <w:noProof/>
          <w:lang w:val="uk-UA" w:eastAsia="uk-UA"/>
        </w:rPr>
      </w:pPr>
    </w:p>
    <w:p w14:paraId="2C5EC066" w14:textId="77777777" w:rsidR="00DC34FA" w:rsidRDefault="00DC34FA" w:rsidP="00557A6D">
      <w:pPr>
        <w:jc w:val="right"/>
        <w:rPr>
          <w:noProof/>
          <w:lang w:val="uk-UA" w:eastAsia="uk-UA"/>
        </w:rPr>
      </w:pPr>
    </w:p>
    <w:p w14:paraId="359928FA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4FC5D390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735225DC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31834E00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15543131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59EFDA73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619C49B6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43C4C673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6EFE02DD" w14:textId="07B1016A" w:rsidR="00765D86" w:rsidRDefault="00765D86" w:rsidP="00557A6D">
      <w:pPr>
        <w:jc w:val="right"/>
        <w:rPr>
          <w:noProof/>
          <w:lang w:val="uk-UA" w:eastAsia="uk-UA"/>
        </w:rPr>
      </w:pPr>
    </w:p>
    <w:p w14:paraId="2C8FEB44" w14:textId="28416C8B" w:rsidR="00A56A89" w:rsidRDefault="00A56A89" w:rsidP="00557A6D">
      <w:pPr>
        <w:jc w:val="right"/>
        <w:rPr>
          <w:noProof/>
          <w:lang w:val="uk-UA" w:eastAsia="uk-UA"/>
        </w:rPr>
      </w:pPr>
    </w:p>
    <w:p w14:paraId="70EDC5FE" w14:textId="6CD195A2" w:rsidR="00A56A89" w:rsidRDefault="00A56A89" w:rsidP="00557A6D">
      <w:pPr>
        <w:jc w:val="right"/>
        <w:rPr>
          <w:noProof/>
          <w:lang w:val="uk-UA" w:eastAsia="uk-UA"/>
        </w:rPr>
      </w:pPr>
    </w:p>
    <w:p w14:paraId="3F666B80" w14:textId="5736ECE2" w:rsidR="00A56A89" w:rsidRDefault="00A56A89" w:rsidP="00557A6D">
      <w:pPr>
        <w:jc w:val="right"/>
        <w:rPr>
          <w:noProof/>
          <w:lang w:val="uk-UA" w:eastAsia="uk-UA"/>
        </w:rPr>
      </w:pPr>
    </w:p>
    <w:p w14:paraId="712A7CB4" w14:textId="05FF0718" w:rsidR="00A56A89" w:rsidRDefault="00A56A89" w:rsidP="00557A6D">
      <w:pPr>
        <w:jc w:val="right"/>
        <w:rPr>
          <w:noProof/>
          <w:lang w:val="uk-UA" w:eastAsia="uk-UA"/>
        </w:rPr>
      </w:pPr>
    </w:p>
    <w:p w14:paraId="23BFE762" w14:textId="141C4EE8" w:rsidR="00A56A89" w:rsidRDefault="00A56A89" w:rsidP="00557A6D">
      <w:pPr>
        <w:jc w:val="right"/>
        <w:rPr>
          <w:noProof/>
          <w:lang w:val="uk-UA" w:eastAsia="uk-UA"/>
        </w:rPr>
      </w:pPr>
    </w:p>
    <w:p w14:paraId="1D0BC584" w14:textId="67A52B5F" w:rsidR="00A56A89" w:rsidRDefault="00A56A89" w:rsidP="00557A6D">
      <w:pPr>
        <w:jc w:val="right"/>
        <w:rPr>
          <w:noProof/>
          <w:lang w:val="uk-UA" w:eastAsia="uk-UA"/>
        </w:rPr>
      </w:pPr>
    </w:p>
    <w:p w14:paraId="467DD439" w14:textId="64435A15" w:rsidR="00A56A89" w:rsidRDefault="00A56A89" w:rsidP="00557A6D">
      <w:pPr>
        <w:jc w:val="right"/>
        <w:rPr>
          <w:noProof/>
          <w:lang w:val="uk-UA" w:eastAsia="uk-UA"/>
        </w:rPr>
      </w:pPr>
    </w:p>
    <w:p w14:paraId="06E3CD7F" w14:textId="77777777" w:rsidR="00A56A89" w:rsidRDefault="00A56A89" w:rsidP="00557A6D">
      <w:pPr>
        <w:jc w:val="right"/>
        <w:rPr>
          <w:noProof/>
          <w:lang w:val="uk-UA" w:eastAsia="uk-UA"/>
        </w:rPr>
      </w:pPr>
    </w:p>
    <w:p w14:paraId="3CF1974D" w14:textId="77777777" w:rsidR="00C24C08" w:rsidRDefault="00C24C08" w:rsidP="00557A6D">
      <w:pPr>
        <w:jc w:val="right"/>
        <w:rPr>
          <w:noProof/>
          <w:lang w:val="uk-UA" w:eastAsia="uk-UA"/>
        </w:rPr>
      </w:pPr>
    </w:p>
    <w:p w14:paraId="21C0D75E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7E12E705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36359BA9" w14:textId="77777777" w:rsidR="00765D86" w:rsidRDefault="00765D86" w:rsidP="00557A6D">
      <w:pPr>
        <w:jc w:val="right"/>
        <w:rPr>
          <w:noProof/>
          <w:lang w:val="uk-UA" w:eastAsia="uk-UA"/>
        </w:rPr>
      </w:pPr>
    </w:p>
    <w:p w14:paraId="0116C534" w14:textId="6C26915E" w:rsidR="008657F4" w:rsidRPr="00EC261E" w:rsidRDefault="008657F4" w:rsidP="008657F4">
      <w:pPr>
        <w:jc w:val="right"/>
        <w:rPr>
          <w:rStyle w:val="shorttext"/>
          <w:rFonts w:ascii="Cambria" w:hAnsi="Cambria"/>
          <w:b/>
          <w:lang w:val="uk-UA"/>
        </w:rPr>
      </w:pPr>
      <w:r w:rsidRPr="00EC261E">
        <w:rPr>
          <w:rStyle w:val="hps"/>
          <w:rFonts w:ascii="Cambria" w:hAnsi="Cambria"/>
          <w:b/>
          <w:lang w:val="uk-UA"/>
        </w:rPr>
        <w:t>Додаток  №</w:t>
      </w:r>
      <w:r w:rsidRPr="00EC261E">
        <w:rPr>
          <w:rStyle w:val="shorttext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>3</w:t>
      </w:r>
      <w:r w:rsidRPr="00EC261E">
        <w:rPr>
          <w:rFonts w:ascii="Cambria" w:hAnsi="Cambria"/>
          <w:b/>
          <w:lang w:val="uk-UA"/>
        </w:rPr>
        <w:br/>
      </w:r>
      <w:r w:rsidRPr="00EC261E">
        <w:rPr>
          <w:rStyle w:val="hps"/>
          <w:rFonts w:ascii="Cambria" w:hAnsi="Cambria"/>
          <w:b/>
          <w:lang w:val="uk-UA"/>
        </w:rPr>
        <w:t>до Договору №</w:t>
      </w:r>
      <w:r w:rsidR="00DC34FA">
        <w:rPr>
          <w:b/>
          <w:lang w:val="uk-UA"/>
        </w:rPr>
        <w:t>20-06-23</w:t>
      </w:r>
      <w:r w:rsidR="00345546">
        <w:rPr>
          <w:rStyle w:val="hps"/>
          <w:rFonts w:ascii="Cambria" w:hAnsi="Cambria"/>
          <w:b/>
          <w:lang w:val="uk-UA"/>
        </w:rPr>
        <w:t xml:space="preserve"> </w:t>
      </w:r>
      <w:r w:rsidRPr="00EC261E">
        <w:rPr>
          <w:rStyle w:val="hps"/>
          <w:rFonts w:ascii="Cambria" w:hAnsi="Cambria"/>
          <w:b/>
          <w:lang w:val="uk-UA"/>
        </w:rPr>
        <w:t xml:space="preserve">від </w:t>
      </w:r>
      <w:r w:rsidR="0086373E">
        <w:rPr>
          <w:rStyle w:val="hps"/>
          <w:rFonts w:ascii="Cambria" w:hAnsi="Cambria"/>
          <w:b/>
          <w:lang w:val="uk-UA"/>
        </w:rPr>
        <w:t>2</w:t>
      </w:r>
      <w:r w:rsidR="00DC34FA">
        <w:rPr>
          <w:rStyle w:val="hps"/>
          <w:rFonts w:ascii="Cambria" w:hAnsi="Cambria"/>
          <w:b/>
          <w:lang w:val="uk-UA"/>
        </w:rPr>
        <w:t>0.06</w:t>
      </w:r>
      <w:r w:rsidRPr="00EC261E">
        <w:rPr>
          <w:rStyle w:val="hps"/>
          <w:rFonts w:ascii="Cambria" w:hAnsi="Cambria"/>
          <w:b/>
          <w:lang w:val="uk-UA"/>
        </w:rPr>
        <w:t>.2023 р</w:t>
      </w:r>
      <w:r w:rsidRPr="00EC261E">
        <w:rPr>
          <w:rStyle w:val="shorttext"/>
          <w:rFonts w:ascii="Cambria" w:hAnsi="Cambria"/>
          <w:b/>
          <w:lang w:val="uk-UA"/>
        </w:rPr>
        <w:t>.</w:t>
      </w:r>
    </w:p>
    <w:p w14:paraId="1A5AE6AF" w14:textId="77777777" w:rsidR="004F27BA" w:rsidRPr="00557A6D" w:rsidRDefault="004F27BA" w:rsidP="00164B1D">
      <w:pPr>
        <w:ind w:left="-720" w:firstLine="360"/>
        <w:rPr>
          <w:rFonts w:ascii="Cambria" w:hAnsi="Cambria"/>
          <w:lang w:val="uk-UA"/>
        </w:rPr>
      </w:pPr>
    </w:p>
    <w:p w14:paraId="2C508864" w14:textId="77777777" w:rsidR="004F27BA" w:rsidRPr="00EC261E" w:rsidRDefault="004F27BA" w:rsidP="004F27BA">
      <w:pPr>
        <w:rPr>
          <w:rFonts w:ascii="Cambria" w:hAnsi="Cambria"/>
          <w:lang w:val="uk-UA"/>
        </w:rPr>
      </w:pPr>
    </w:p>
    <w:p w14:paraId="288D1C60" w14:textId="77777777" w:rsidR="004F27BA" w:rsidRPr="00EC261E" w:rsidRDefault="004F27BA" w:rsidP="00164B1D">
      <w:pPr>
        <w:ind w:left="-720" w:firstLine="360"/>
        <w:rPr>
          <w:rFonts w:ascii="Cambria" w:hAnsi="Cambria"/>
          <w:lang w:val="uk-UA"/>
        </w:rPr>
      </w:pPr>
    </w:p>
    <w:p w14:paraId="4886639E" w14:textId="77777777" w:rsidR="004F27BA" w:rsidRPr="00EC261E" w:rsidRDefault="004F27BA" w:rsidP="004F27BA">
      <w:pPr>
        <w:autoSpaceDE w:val="0"/>
        <w:autoSpaceDN w:val="0"/>
        <w:jc w:val="center"/>
        <w:rPr>
          <w:rFonts w:ascii="Cambria" w:hAnsi="Cambria"/>
          <w:b/>
          <w:lang w:val="uk-UA"/>
        </w:rPr>
      </w:pPr>
      <w:r w:rsidRPr="00EC261E">
        <w:rPr>
          <w:rFonts w:ascii="Cambria" w:hAnsi="Cambria"/>
          <w:b/>
          <w:lang w:val="uk-UA"/>
        </w:rPr>
        <w:t xml:space="preserve">ПРАВИЛА ЕКСПЛУАТАЦІЇ ТОВАРУ, УМОВИ НАДАННЯ ГАРАНТІЇ </w:t>
      </w:r>
    </w:p>
    <w:p w14:paraId="77E992E1" w14:textId="676A4C27" w:rsidR="00F2512D" w:rsidRDefault="00843752" w:rsidP="00843752">
      <w:pPr>
        <w:autoSpaceDE w:val="0"/>
        <w:autoSpaceDN w:val="0"/>
        <w:spacing w:before="120"/>
        <w:ind w:left="714"/>
        <w:jc w:val="center"/>
        <w:rPr>
          <w:rFonts w:ascii="Cambria" w:hAnsi="Cambria"/>
          <w:b/>
          <w:sz w:val="32"/>
          <w:szCs w:val="32"/>
        </w:rPr>
      </w:pPr>
      <w:ins w:id="13" w:author="Diana Shtefan" w:date="2022-10-28T15:28:00Z">
        <w:r w:rsidRPr="00843752">
          <w:rPr>
            <w:noProof/>
            <w:lang w:val="uk-UA" w:eastAsia="uk-UA"/>
          </w:rPr>
          <w:drawing>
            <wp:inline distT="0" distB="0" distL="0" distR="0" wp14:anchorId="73F86EF9" wp14:editId="114303D7">
              <wp:extent cx="6016625" cy="4173149"/>
              <wp:effectExtent l="0" t="0" r="317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6625" cy="41731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71FC3C" w14:textId="67E6491C" w:rsidR="00843752" w:rsidRDefault="00843752" w:rsidP="00843752">
      <w:pPr>
        <w:autoSpaceDE w:val="0"/>
        <w:autoSpaceDN w:val="0"/>
        <w:spacing w:before="120"/>
        <w:ind w:left="714"/>
        <w:jc w:val="center"/>
        <w:rPr>
          <w:rFonts w:ascii="Cambria" w:hAnsi="Cambria"/>
          <w:b/>
          <w:sz w:val="32"/>
          <w:szCs w:val="32"/>
        </w:rPr>
      </w:pPr>
      <w:ins w:id="14" w:author="Diana Shtefan" w:date="2022-10-28T15:29:00Z">
        <w:r w:rsidRPr="00D52357">
          <w:rPr>
            <w:noProof/>
            <w:lang w:val="uk-UA" w:eastAsia="uk-UA"/>
          </w:rPr>
          <w:drawing>
            <wp:inline distT="0" distB="0" distL="0" distR="0" wp14:anchorId="088FA3AC" wp14:editId="0986B190">
              <wp:extent cx="5940425" cy="2357755"/>
              <wp:effectExtent l="0" t="0" r="0" b="444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357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3AA429" w14:textId="2933EF36" w:rsidR="00843752" w:rsidRDefault="009868F3" w:rsidP="00843752">
      <w:pPr>
        <w:pStyle w:val="ListParagraph"/>
        <w:autoSpaceDE w:val="0"/>
        <w:autoSpaceDN w:val="0"/>
        <w:spacing w:before="120"/>
        <w:ind w:left="1074"/>
        <w:rPr>
          <w:rFonts w:ascii="Cambria" w:hAnsi="Cambria"/>
          <w:b/>
          <w:sz w:val="24"/>
          <w:szCs w:val="32"/>
          <w:lang w:val="uk-UA"/>
        </w:rPr>
      </w:pPr>
      <w:r>
        <w:rPr>
          <w:rFonts w:ascii="Cambria" w:hAnsi="Cambria"/>
          <w:b/>
          <w:sz w:val="24"/>
          <w:szCs w:val="32"/>
          <w:lang w:val="uk-UA"/>
        </w:rPr>
        <w:t>-</w:t>
      </w:r>
      <w:r w:rsidR="00843752" w:rsidRPr="009868F3">
        <w:rPr>
          <w:rFonts w:ascii="Cambria" w:hAnsi="Cambria"/>
          <w:b/>
          <w:sz w:val="24"/>
          <w:szCs w:val="32"/>
          <w:lang w:val="uk-UA"/>
        </w:rPr>
        <w:t xml:space="preserve">Заборонено використовувати платформу </w:t>
      </w:r>
      <w:r w:rsidRPr="009868F3">
        <w:rPr>
          <w:rFonts w:ascii="Cambria" w:hAnsi="Cambria"/>
          <w:b/>
          <w:sz w:val="24"/>
          <w:szCs w:val="32"/>
          <w:lang w:val="uk-UA"/>
        </w:rPr>
        <w:t xml:space="preserve">як </w:t>
      </w:r>
      <w:r>
        <w:rPr>
          <w:rFonts w:ascii="Cambria" w:hAnsi="Cambria"/>
          <w:b/>
          <w:sz w:val="24"/>
          <w:szCs w:val="32"/>
          <w:lang w:val="uk-UA"/>
        </w:rPr>
        <w:t>паркувальний бар’єр</w:t>
      </w:r>
    </w:p>
    <w:p w14:paraId="6C1BC2B6" w14:textId="77777777" w:rsidR="00843752" w:rsidRDefault="00843752" w:rsidP="00843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ТЕХНІЧНЕ ОБСЛУГОВУВАННЯ</w:t>
      </w:r>
    </w:p>
    <w:p w14:paraId="3D336207" w14:textId="16FF9B13" w:rsidR="00843752" w:rsidRDefault="00843752" w:rsidP="00843752">
      <w:pPr>
        <w:autoSpaceDE w:val="0"/>
        <w:autoSpaceDN w:val="0"/>
        <w:spacing w:before="120"/>
        <w:ind w:left="714"/>
        <w:jc w:val="center"/>
        <w:rPr>
          <w:rFonts w:ascii="Cambria" w:hAnsi="Cambria"/>
          <w:b/>
          <w:sz w:val="32"/>
          <w:szCs w:val="32"/>
        </w:rPr>
      </w:pPr>
      <w:ins w:id="15" w:author="Diana Shtefan" w:date="2022-10-28T15:29:00Z">
        <w:r w:rsidRPr="00D52357">
          <w:rPr>
            <w:noProof/>
            <w:lang w:val="uk-UA" w:eastAsia="uk-UA"/>
          </w:rPr>
          <w:lastRenderedPageBreak/>
          <w:drawing>
            <wp:inline distT="0" distB="0" distL="0" distR="0" wp14:anchorId="66ECE079" wp14:editId="0FD60F72">
              <wp:extent cx="6016625" cy="1729374"/>
              <wp:effectExtent l="0" t="0" r="0" b="4445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6625" cy="17293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AC49D1" w14:textId="77777777" w:rsidR="00843752" w:rsidRDefault="00843752" w:rsidP="00843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УСУНЕННЯ НЕСПРАВНОСТЕЙ</w:t>
      </w:r>
    </w:p>
    <w:tbl>
      <w:tblPr>
        <w:tblpPr w:leftFromText="180" w:rightFromText="180" w:vertAnchor="text" w:horzAnchor="margin" w:tblpY="38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0D94" w:rsidRPr="00EC261E" w14:paraId="3104A48B" w14:textId="77777777" w:rsidTr="00FC0D94">
        <w:trPr>
          <w:trHeight w:val="426"/>
        </w:trPr>
        <w:tc>
          <w:tcPr>
            <w:tcW w:w="4672" w:type="dxa"/>
            <w:shd w:val="clear" w:color="auto" w:fill="auto"/>
          </w:tcPr>
          <w:p w14:paraId="1A88EF05" w14:textId="77777777" w:rsidR="00FC0D94" w:rsidRDefault="00FC0D94" w:rsidP="00FC0D94">
            <w:pPr>
              <w:ind w:left="-720" w:right="567" w:firstLine="360"/>
              <w:jc w:val="center"/>
              <w:rPr>
                <w:rStyle w:val="hps"/>
                <w:rFonts w:ascii="Cambria" w:hAnsi="Cambria"/>
                <w:b/>
                <w:lang w:val="uk-UA"/>
              </w:rPr>
            </w:pPr>
          </w:p>
          <w:p w14:paraId="12465894" w14:textId="77777777" w:rsidR="00FC0D94" w:rsidRPr="00EC261E" w:rsidRDefault="00FC0D94" w:rsidP="00FC0D94">
            <w:pPr>
              <w:ind w:left="-720" w:right="567" w:firstLine="360"/>
              <w:jc w:val="center"/>
              <w:rPr>
                <w:rStyle w:val="shorttext"/>
                <w:rFonts w:ascii="Cambria" w:hAnsi="Cambria"/>
                <w:b/>
                <w:lang w:val="uk-UA"/>
              </w:rPr>
            </w:pPr>
            <w:r>
              <w:rPr>
                <w:rStyle w:val="hps"/>
                <w:rFonts w:ascii="Cambria" w:hAnsi="Cambria"/>
                <w:b/>
                <w:lang w:val="uk-UA"/>
              </w:rPr>
              <w:t xml:space="preserve">  </w:t>
            </w:r>
            <w:r w:rsidRPr="00EC261E">
              <w:rPr>
                <w:rStyle w:val="hps"/>
                <w:rFonts w:ascii="Cambria" w:hAnsi="Cambria"/>
                <w:b/>
                <w:lang w:val="uk-UA"/>
              </w:rPr>
              <w:t>«ЗАТВЕРДЖУЮ»</w:t>
            </w:r>
          </w:p>
        </w:tc>
        <w:tc>
          <w:tcPr>
            <w:tcW w:w="4673" w:type="dxa"/>
            <w:shd w:val="clear" w:color="auto" w:fill="auto"/>
          </w:tcPr>
          <w:p w14:paraId="2FC0DD5D" w14:textId="77777777" w:rsidR="00FC0D94" w:rsidRDefault="00FC0D94" w:rsidP="00FC0D94">
            <w:pPr>
              <w:jc w:val="center"/>
              <w:rPr>
                <w:rStyle w:val="hps"/>
                <w:rFonts w:ascii="Cambria" w:hAnsi="Cambria"/>
                <w:b/>
                <w:lang w:val="uk-UA"/>
              </w:rPr>
            </w:pPr>
          </w:p>
          <w:p w14:paraId="14F90A16" w14:textId="77777777" w:rsidR="00FC0D94" w:rsidRPr="00EC261E" w:rsidRDefault="00FC0D94" w:rsidP="00FC0D94">
            <w:pPr>
              <w:jc w:val="center"/>
              <w:rPr>
                <w:rStyle w:val="shorttext"/>
                <w:rFonts w:ascii="Cambria" w:hAnsi="Cambria"/>
                <w:b/>
                <w:lang w:val="uk-UA"/>
              </w:rPr>
            </w:pPr>
            <w:r w:rsidRPr="00EC261E">
              <w:rPr>
                <w:rStyle w:val="hps"/>
                <w:rFonts w:ascii="Cambria" w:hAnsi="Cambria"/>
                <w:b/>
                <w:lang w:val="uk-UA"/>
              </w:rPr>
              <w:t>«ЗАТВЕРДЖУЮ</w:t>
            </w:r>
            <w:r w:rsidRPr="00EC261E">
              <w:rPr>
                <w:rStyle w:val="shorttext"/>
                <w:rFonts w:ascii="Cambria" w:hAnsi="Cambria"/>
                <w:b/>
                <w:lang w:val="uk-UA"/>
              </w:rPr>
              <w:t>»</w:t>
            </w:r>
          </w:p>
        </w:tc>
      </w:tr>
      <w:tr w:rsidR="00FC0D94" w:rsidRPr="00EC261E" w14:paraId="3A2BDF6A" w14:textId="77777777" w:rsidTr="00FC0D94">
        <w:tc>
          <w:tcPr>
            <w:tcW w:w="4672" w:type="dxa"/>
            <w:shd w:val="clear" w:color="auto" w:fill="auto"/>
          </w:tcPr>
          <w:p w14:paraId="1A2924F7" w14:textId="56690333" w:rsidR="00FC0D94" w:rsidRPr="00EC261E" w:rsidRDefault="00FC0D94" w:rsidP="00FC0D94">
            <w:pPr>
              <w:autoSpaceDE w:val="0"/>
              <w:autoSpaceDN w:val="0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>
              <w:rPr>
                <w:rFonts w:ascii="Cambria" w:hAnsi="Cambria"/>
                <w:b/>
                <w:lang w:val="uk-UA"/>
              </w:rPr>
              <w:t xml:space="preserve">               </w:t>
            </w:r>
            <w:r w:rsidRPr="00FC0D94">
              <w:rPr>
                <w:rFonts w:ascii="Cambria" w:hAnsi="Cambria"/>
                <w:b/>
                <w:lang w:val="uk-UA"/>
              </w:rPr>
              <w:t>Генеральний директор</w:t>
            </w:r>
          </w:p>
          <w:p w14:paraId="377BE19C" w14:textId="77777777" w:rsidR="00FC0D94" w:rsidRPr="00EC261E" w:rsidRDefault="00FC0D94" w:rsidP="00FC0D94">
            <w:pPr>
              <w:autoSpaceDE w:val="0"/>
              <w:autoSpaceDN w:val="0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>
              <w:rPr>
                <w:rFonts w:ascii="Cambria" w:hAnsi="Cambria"/>
                <w:b/>
                <w:shd w:val="clear" w:color="auto" w:fill="FFFFFF"/>
                <w:lang w:val="uk-UA"/>
              </w:rPr>
              <w:t xml:space="preserve">           ТОВ "СКЛАД СЕРВІС КИЇВ</w:t>
            </w:r>
            <w:r w:rsidRPr="00EC261E">
              <w:rPr>
                <w:rFonts w:ascii="Cambria" w:hAnsi="Cambria"/>
                <w:b/>
                <w:shd w:val="clear" w:color="auto" w:fill="FFFFFF"/>
                <w:lang w:val="uk-UA"/>
              </w:rPr>
              <w:t>"</w:t>
            </w:r>
          </w:p>
          <w:p w14:paraId="268AFB42" w14:textId="77777777" w:rsidR="00FC0D94" w:rsidRDefault="00FC0D94" w:rsidP="00FC0D94">
            <w:pPr>
              <w:tabs>
                <w:tab w:val="left" w:pos="5245"/>
              </w:tabs>
              <w:rPr>
                <w:rFonts w:ascii="Cambria" w:hAnsi="Cambria"/>
                <w:sz w:val="24"/>
                <w:szCs w:val="24"/>
                <w:lang w:val="uk-UA" w:eastAsia="uk-UA"/>
              </w:rPr>
            </w:pPr>
            <w:r>
              <w:rPr>
                <w:rFonts w:ascii="Cambria" w:hAnsi="Cambria"/>
                <w:sz w:val="24"/>
                <w:szCs w:val="24"/>
                <w:lang w:val="uk-UA" w:eastAsia="uk-UA"/>
              </w:rPr>
              <w:t xml:space="preserve"> </w:t>
            </w:r>
          </w:p>
          <w:p w14:paraId="3CD5E7CC" w14:textId="7C264E24" w:rsidR="00FC0D94" w:rsidRPr="0086373E" w:rsidRDefault="00FC0D94" w:rsidP="00FC0D94">
            <w:pPr>
              <w:pStyle w:val="NoSpacing"/>
              <w:snapToGrid w:val="0"/>
              <w:jc w:val="both"/>
              <w:rPr>
                <w:rStyle w:val="shorttext"/>
                <w:rFonts w:ascii="Cambria" w:hAnsi="Cambria"/>
                <w:lang w:val="uk-UA"/>
              </w:rPr>
            </w:pPr>
            <w:r w:rsidRPr="00330852">
              <w:rPr>
                <w:rFonts w:ascii="Cambria" w:hAnsi="Cambria"/>
                <w:lang w:val="uk-UA"/>
              </w:rPr>
              <w:t>______________________</w:t>
            </w:r>
            <w:r w:rsidRPr="00EC261E">
              <w:rPr>
                <w:rStyle w:val="hps"/>
                <w:rFonts w:ascii="Cambria" w:hAnsi="Cambria"/>
                <w:b/>
                <w:lang w:val="uk-UA"/>
              </w:rPr>
              <w:t xml:space="preserve"> </w:t>
            </w:r>
            <w:r w:rsidRPr="00FC0D94">
              <w:rPr>
                <w:rFonts w:ascii="Cambria" w:hAnsi="Cambria"/>
              </w:rPr>
              <w:t>Беда В.В.</w:t>
            </w:r>
          </w:p>
        </w:tc>
        <w:tc>
          <w:tcPr>
            <w:tcW w:w="4673" w:type="dxa"/>
            <w:shd w:val="clear" w:color="auto" w:fill="auto"/>
          </w:tcPr>
          <w:p w14:paraId="752A4842" w14:textId="77777777" w:rsidR="00FC0D94" w:rsidRPr="00EC261E" w:rsidRDefault="00FC0D94" w:rsidP="00FC0D94">
            <w:pPr>
              <w:autoSpaceDE w:val="0"/>
              <w:autoSpaceDN w:val="0"/>
              <w:jc w:val="center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 w:rsidRPr="00EC261E">
              <w:rPr>
                <w:rFonts w:ascii="Cambria" w:hAnsi="Cambria"/>
                <w:b/>
                <w:lang w:val="uk-UA"/>
              </w:rPr>
              <w:t>Директор</w:t>
            </w:r>
          </w:p>
          <w:p w14:paraId="7223134B" w14:textId="77777777" w:rsidR="00FC0D94" w:rsidRPr="00EC261E" w:rsidRDefault="00FC0D94" w:rsidP="00FC0D94">
            <w:pPr>
              <w:autoSpaceDE w:val="0"/>
              <w:autoSpaceDN w:val="0"/>
              <w:jc w:val="center"/>
              <w:rPr>
                <w:rFonts w:ascii="Cambria" w:hAnsi="Cambria"/>
                <w:b/>
                <w:shd w:val="clear" w:color="auto" w:fill="FFFFFF"/>
                <w:lang w:val="uk-UA"/>
              </w:rPr>
            </w:pPr>
            <w:r w:rsidRPr="00EC261E">
              <w:rPr>
                <w:rFonts w:ascii="Cambria" w:hAnsi="Cambria"/>
                <w:b/>
                <w:shd w:val="clear" w:color="auto" w:fill="FFFFFF"/>
                <w:lang w:val="uk-UA"/>
              </w:rPr>
              <w:t>ТОВ "ОНЕРО ТЕХНОЛОДЖИ"</w:t>
            </w:r>
          </w:p>
          <w:p w14:paraId="46A8263F" w14:textId="77777777" w:rsidR="00FC0D94" w:rsidRPr="00EC261E" w:rsidRDefault="00FC0D94" w:rsidP="00FC0D94">
            <w:pPr>
              <w:autoSpaceDE w:val="0"/>
              <w:autoSpaceDN w:val="0"/>
              <w:jc w:val="center"/>
              <w:rPr>
                <w:rFonts w:ascii="Cambria" w:hAnsi="Cambria"/>
                <w:b/>
                <w:shd w:val="clear" w:color="auto" w:fill="FFFFFF"/>
                <w:lang w:val="uk-UA"/>
              </w:rPr>
            </w:pPr>
          </w:p>
          <w:p w14:paraId="3BD01E6C" w14:textId="77777777" w:rsidR="00FC0D94" w:rsidRPr="00EC261E" w:rsidRDefault="00FC0D94" w:rsidP="00FC0D94">
            <w:pPr>
              <w:jc w:val="center"/>
              <w:rPr>
                <w:rStyle w:val="shorttext"/>
                <w:rFonts w:ascii="Cambria" w:hAnsi="Cambria"/>
                <w:b/>
                <w:lang w:val="uk-UA"/>
              </w:rPr>
            </w:pPr>
            <w:r w:rsidRPr="00EC261E">
              <w:rPr>
                <w:rFonts w:ascii="Cambria" w:hAnsi="Cambria"/>
                <w:lang w:val="uk-UA"/>
              </w:rPr>
              <w:t>___________________ Штефан Д.В.</w:t>
            </w:r>
          </w:p>
        </w:tc>
      </w:tr>
    </w:tbl>
    <w:p w14:paraId="5B0D7276" w14:textId="571AA50C" w:rsidR="00843752" w:rsidRPr="0086373E" w:rsidRDefault="00843752" w:rsidP="00843752">
      <w:pPr>
        <w:autoSpaceDE w:val="0"/>
        <w:autoSpaceDN w:val="0"/>
        <w:spacing w:before="120"/>
        <w:ind w:left="714"/>
        <w:jc w:val="center"/>
        <w:rPr>
          <w:rFonts w:ascii="Cambria" w:hAnsi="Cambria"/>
          <w:b/>
          <w:sz w:val="32"/>
          <w:szCs w:val="32"/>
        </w:rPr>
      </w:pPr>
      <w:ins w:id="16" w:author="Diana Shtefan" w:date="2022-10-28T15:30:00Z">
        <w:r w:rsidRPr="00D52357">
          <w:rPr>
            <w:noProof/>
            <w:lang w:val="uk-UA" w:eastAsia="uk-UA"/>
          </w:rPr>
          <w:drawing>
            <wp:inline distT="0" distB="0" distL="0" distR="0" wp14:anchorId="5597178C" wp14:editId="206F3C4A">
              <wp:extent cx="5940425" cy="181102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811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843752" w:rsidRPr="0086373E" w:rsidSect="0086373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1C72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5672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B3C1E1B"/>
    <w:multiLevelType w:val="hybridMultilevel"/>
    <w:tmpl w:val="D674B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D7054"/>
    <w:multiLevelType w:val="hybridMultilevel"/>
    <w:tmpl w:val="E32806E2"/>
    <w:lvl w:ilvl="0" w:tplc="C2B08AD8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8FE453B"/>
    <w:multiLevelType w:val="hybridMultilevel"/>
    <w:tmpl w:val="9D94DE34"/>
    <w:lvl w:ilvl="0" w:tplc="04190001">
      <w:start w:val="1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047FE"/>
    <w:multiLevelType w:val="hybridMultilevel"/>
    <w:tmpl w:val="C14C2E30"/>
    <w:lvl w:ilvl="0" w:tplc="A27A9CE6">
      <w:start w:val="3"/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Times New Roman" w:eastAsia="Times New Roman" w:hAnsi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6" w15:restartNumberingAfterBreak="0">
    <w:nsid w:val="2D3038CB"/>
    <w:multiLevelType w:val="hybridMultilevel"/>
    <w:tmpl w:val="C0DA0FC2"/>
    <w:lvl w:ilvl="0" w:tplc="348077F0">
      <w:start w:val="184"/>
      <w:numFmt w:val="bullet"/>
      <w:lvlText w:val="-"/>
      <w:lvlJc w:val="left"/>
      <w:pPr>
        <w:ind w:left="1074" w:hanging="360"/>
      </w:pPr>
      <w:rPr>
        <w:rFonts w:ascii="Cambria" w:eastAsia="Times New Roman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31971BEE"/>
    <w:multiLevelType w:val="hybridMultilevel"/>
    <w:tmpl w:val="F6D83E64"/>
    <w:lvl w:ilvl="0" w:tplc="D794DE98">
      <w:start w:val="2"/>
      <w:numFmt w:val="decimal"/>
      <w:lvlText w:val="%1"/>
      <w:lvlJc w:val="left"/>
      <w:pPr>
        <w:ind w:left="465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3BF325AC"/>
    <w:multiLevelType w:val="multilevel"/>
    <w:tmpl w:val="BD0E599C"/>
    <w:lvl w:ilvl="0">
      <w:start w:val="2"/>
      <w:numFmt w:val="decimal"/>
      <w:lvlText w:val="%1"/>
      <w:lvlJc w:val="left"/>
      <w:pPr>
        <w:ind w:left="144" w:hanging="35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4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881" w:hanging="45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18"/>
        <w:szCs w:val="18"/>
        <w:lang w:val="uk-UA" w:eastAsia="en-US" w:bidi="ar-SA"/>
      </w:rPr>
    </w:lvl>
    <w:lvl w:ilvl="3">
      <w:numFmt w:val="bullet"/>
      <w:lvlText w:val="•"/>
      <w:lvlJc w:val="left"/>
      <w:pPr>
        <w:ind w:left="3170" w:hanging="45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45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0" w:hanging="45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05" w:hanging="45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50" w:hanging="45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96" w:hanging="455"/>
      </w:pPr>
      <w:rPr>
        <w:rFonts w:hint="default"/>
        <w:lang w:val="uk-UA" w:eastAsia="en-US" w:bidi="ar-SA"/>
      </w:rPr>
    </w:lvl>
  </w:abstractNum>
  <w:abstractNum w:abstractNumId="9" w15:restartNumberingAfterBreak="0">
    <w:nsid w:val="42337164"/>
    <w:multiLevelType w:val="hybridMultilevel"/>
    <w:tmpl w:val="BD0C2F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506C4"/>
    <w:multiLevelType w:val="hybridMultilevel"/>
    <w:tmpl w:val="35FEC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22BF1"/>
    <w:multiLevelType w:val="hybridMultilevel"/>
    <w:tmpl w:val="C9FC73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22AEA"/>
    <w:multiLevelType w:val="hybridMultilevel"/>
    <w:tmpl w:val="C56E8B44"/>
    <w:lvl w:ilvl="0" w:tplc="147C1876">
      <w:start w:val="1"/>
      <w:numFmt w:val="decimal"/>
      <w:lvlText w:val="%1."/>
      <w:lvlJc w:val="left"/>
      <w:pPr>
        <w:ind w:left="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C577BC4"/>
    <w:multiLevelType w:val="multilevel"/>
    <w:tmpl w:val="1A8027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4DC42134"/>
    <w:multiLevelType w:val="singleLevel"/>
    <w:tmpl w:val="07E65508"/>
    <w:lvl w:ilvl="0">
      <w:start w:val="2"/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hint="default"/>
      </w:rPr>
    </w:lvl>
  </w:abstractNum>
  <w:abstractNum w:abstractNumId="15" w15:restartNumberingAfterBreak="0">
    <w:nsid w:val="4E1C5485"/>
    <w:multiLevelType w:val="hybridMultilevel"/>
    <w:tmpl w:val="6368F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B236B"/>
    <w:multiLevelType w:val="multilevel"/>
    <w:tmpl w:val="DBE200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88"/>
        </w:tabs>
        <w:ind w:left="21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922"/>
        </w:tabs>
        <w:ind w:left="292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016"/>
        </w:tabs>
        <w:ind w:left="40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750"/>
        </w:tabs>
        <w:ind w:left="475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44"/>
        </w:tabs>
        <w:ind w:left="58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78"/>
        </w:tabs>
        <w:ind w:left="657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72"/>
        </w:tabs>
        <w:ind w:left="7672" w:hanging="1800"/>
      </w:pPr>
      <w:rPr>
        <w:rFonts w:cs="Times New Roman" w:hint="default"/>
      </w:rPr>
    </w:lvl>
  </w:abstractNum>
  <w:abstractNum w:abstractNumId="17" w15:restartNumberingAfterBreak="0">
    <w:nsid w:val="5DAC5B50"/>
    <w:multiLevelType w:val="hybridMultilevel"/>
    <w:tmpl w:val="35FEC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A6D1E"/>
    <w:multiLevelType w:val="hybridMultilevel"/>
    <w:tmpl w:val="B8589F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099C"/>
    <w:multiLevelType w:val="multilevel"/>
    <w:tmpl w:val="10D40DAE"/>
    <w:lvl w:ilvl="0">
      <w:start w:val="1"/>
      <w:numFmt w:val="decimal"/>
      <w:lvlText w:val="%1."/>
      <w:lvlJc w:val="left"/>
      <w:pPr>
        <w:ind w:left="4922" w:hanging="31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744" w:hanging="31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uk-UA" w:eastAsia="en-US" w:bidi="ar-SA"/>
      </w:rPr>
    </w:lvl>
    <w:lvl w:ilvl="2">
      <w:numFmt w:val="bullet"/>
      <w:lvlText w:val="•"/>
      <w:lvlJc w:val="left"/>
      <w:pPr>
        <w:ind w:left="4920" w:hanging="31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703" w:hanging="31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486" w:hanging="31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269" w:hanging="31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8053" w:hanging="31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36" w:hanging="31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619" w:hanging="317"/>
      </w:pPr>
      <w:rPr>
        <w:rFonts w:hint="default"/>
        <w:lang w:val="uk-UA" w:eastAsia="en-US" w:bidi="ar-SA"/>
      </w:rPr>
    </w:lvl>
  </w:abstractNum>
  <w:abstractNum w:abstractNumId="20" w15:restartNumberingAfterBreak="0">
    <w:nsid w:val="67666EC3"/>
    <w:multiLevelType w:val="multilevel"/>
    <w:tmpl w:val="FF0E47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7A16BC0"/>
    <w:multiLevelType w:val="multilevel"/>
    <w:tmpl w:val="EC56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369"/>
        </w:tabs>
        <w:ind w:left="1369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18"/>
        </w:tabs>
        <w:ind w:left="231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37"/>
        </w:tabs>
        <w:ind w:left="293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535"/>
        </w:tabs>
        <w:ind w:left="453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514"/>
        </w:tabs>
        <w:ind w:left="551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133"/>
        </w:tabs>
        <w:ind w:left="613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112"/>
        </w:tabs>
        <w:ind w:left="7112" w:hanging="1800"/>
      </w:pPr>
      <w:rPr>
        <w:rFonts w:cs="Times New Roman" w:hint="default"/>
      </w:rPr>
    </w:lvl>
  </w:abstractNum>
  <w:abstractNum w:abstractNumId="22" w15:restartNumberingAfterBreak="0">
    <w:nsid w:val="6CFF489E"/>
    <w:multiLevelType w:val="hybridMultilevel"/>
    <w:tmpl w:val="3A16E0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A320E"/>
    <w:multiLevelType w:val="multilevel"/>
    <w:tmpl w:val="2FEE4872"/>
    <w:lvl w:ilvl="0">
      <w:start w:val="1"/>
      <w:numFmt w:val="decimal"/>
      <w:lvlText w:val="%1"/>
      <w:lvlJc w:val="left"/>
      <w:pPr>
        <w:ind w:left="144" w:hanging="36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4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uk-UA" w:eastAsia="en-US" w:bidi="ar-SA"/>
      </w:rPr>
    </w:lvl>
    <w:lvl w:ilvl="2">
      <w:numFmt w:val="bullet"/>
      <w:lvlText w:val="•"/>
      <w:lvlJc w:val="left"/>
      <w:pPr>
        <w:ind w:left="2349" w:hanging="36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53" w:hanging="36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58" w:hanging="36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63" w:hanging="36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7" w:hanging="36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72" w:hanging="36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977" w:hanging="363"/>
      </w:pPr>
      <w:rPr>
        <w:rFonts w:hint="default"/>
        <w:lang w:val="uk-UA" w:eastAsia="en-US" w:bidi="ar-SA"/>
      </w:rPr>
    </w:lvl>
  </w:abstractNum>
  <w:abstractNum w:abstractNumId="24" w15:restartNumberingAfterBreak="0">
    <w:nsid w:val="792A0769"/>
    <w:multiLevelType w:val="hybridMultilevel"/>
    <w:tmpl w:val="0E7E3458"/>
    <w:lvl w:ilvl="0" w:tplc="F3663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38768488">
    <w:abstractNumId w:val="14"/>
  </w:num>
  <w:num w:numId="2" w16cid:durableId="1257054743">
    <w:abstractNumId w:val="1"/>
  </w:num>
  <w:num w:numId="3" w16cid:durableId="365831227">
    <w:abstractNumId w:val="21"/>
  </w:num>
  <w:num w:numId="4" w16cid:durableId="1701661402">
    <w:abstractNumId w:val="16"/>
  </w:num>
  <w:num w:numId="5" w16cid:durableId="1747146018">
    <w:abstractNumId w:val="5"/>
  </w:num>
  <w:num w:numId="6" w16cid:durableId="1477261979">
    <w:abstractNumId w:val="4"/>
  </w:num>
  <w:num w:numId="7" w16cid:durableId="1581714947">
    <w:abstractNumId w:val="12"/>
  </w:num>
  <w:num w:numId="8" w16cid:durableId="1988240966">
    <w:abstractNumId w:val="3"/>
  </w:num>
  <w:num w:numId="9" w16cid:durableId="83428964">
    <w:abstractNumId w:val="7"/>
  </w:num>
  <w:num w:numId="10" w16cid:durableId="793057866">
    <w:abstractNumId w:val="20"/>
  </w:num>
  <w:num w:numId="11" w16cid:durableId="11332495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2413852">
    <w:abstractNumId w:val="15"/>
  </w:num>
  <w:num w:numId="13" w16cid:durableId="1662470094">
    <w:abstractNumId w:val="11"/>
  </w:num>
  <w:num w:numId="14" w16cid:durableId="1835097730">
    <w:abstractNumId w:val="22"/>
  </w:num>
  <w:num w:numId="15" w16cid:durableId="923219340">
    <w:abstractNumId w:val="9"/>
  </w:num>
  <w:num w:numId="16" w16cid:durableId="141771649">
    <w:abstractNumId w:val="17"/>
  </w:num>
  <w:num w:numId="17" w16cid:durableId="122891132">
    <w:abstractNumId w:val="18"/>
  </w:num>
  <w:num w:numId="18" w16cid:durableId="1793983179">
    <w:abstractNumId w:val="2"/>
  </w:num>
  <w:num w:numId="19" w16cid:durableId="39523073">
    <w:abstractNumId w:val="23"/>
  </w:num>
  <w:num w:numId="20" w16cid:durableId="731317744">
    <w:abstractNumId w:val="0"/>
  </w:num>
  <w:num w:numId="21" w16cid:durableId="2147123130">
    <w:abstractNumId w:val="13"/>
  </w:num>
  <w:num w:numId="22" w16cid:durableId="1967656893">
    <w:abstractNumId w:val="19"/>
  </w:num>
  <w:num w:numId="23" w16cid:durableId="1823421601">
    <w:abstractNumId w:val="8"/>
  </w:num>
  <w:num w:numId="24" w16cid:durableId="1047141766">
    <w:abstractNumId w:val="24"/>
  </w:num>
  <w:num w:numId="25" w16cid:durableId="1345658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ерховська Наталя Олегівна">
    <w15:presenceInfo w15:providerId="AD" w15:userId="S::n.verhovska@ukma.edu.ua::1e00e5c1-8cf9-4545-9117-0efb8f386b58"/>
  </w15:person>
  <w15:person w15:author="Diana Shtefan">
    <w15:presenceInfo w15:providerId="Windows Live" w15:userId="53f255a661f0dd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3CE"/>
    <w:rsid w:val="00001929"/>
    <w:rsid w:val="00002C0E"/>
    <w:rsid w:val="00006050"/>
    <w:rsid w:val="000102E7"/>
    <w:rsid w:val="00010D33"/>
    <w:rsid w:val="00012F18"/>
    <w:rsid w:val="000213BB"/>
    <w:rsid w:val="00027092"/>
    <w:rsid w:val="0003204F"/>
    <w:rsid w:val="00042418"/>
    <w:rsid w:val="00046EF9"/>
    <w:rsid w:val="00047E4B"/>
    <w:rsid w:val="00051A9E"/>
    <w:rsid w:val="00052F01"/>
    <w:rsid w:val="000535B0"/>
    <w:rsid w:val="000538EB"/>
    <w:rsid w:val="00054675"/>
    <w:rsid w:val="000578BE"/>
    <w:rsid w:val="0006038F"/>
    <w:rsid w:val="000605A5"/>
    <w:rsid w:val="000635A2"/>
    <w:rsid w:val="000723E5"/>
    <w:rsid w:val="00072786"/>
    <w:rsid w:val="000749EC"/>
    <w:rsid w:val="00074CC6"/>
    <w:rsid w:val="00076BA6"/>
    <w:rsid w:val="00077D0D"/>
    <w:rsid w:val="000820A4"/>
    <w:rsid w:val="000849D6"/>
    <w:rsid w:val="00085A4B"/>
    <w:rsid w:val="000918AD"/>
    <w:rsid w:val="00092B12"/>
    <w:rsid w:val="00093F8A"/>
    <w:rsid w:val="000941D9"/>
    <w:rsid w:val="00094E38"/>
    <w:rsid w:val="000958A5"/>
    <w:rsid w:val="000B2FED"/>
    <w:rsid w:val="000B442D"/>
    <w:rsid w:val="000B64D4"/>
    <w:rsid w:val="000B7FA1"/>
    <w:rsid w:val="000C1969"/>
    <w:rsid w:val="000C46D2"/>
    <w:rsid w:val="000C49E0"/>
    <w:rsid w:val="000C66DD"/>
    <w:rsid w:val="000C75BE"/>
    <w:rsid w:val="000D54C8"/>
    <w:rsid w:val="000D66AD"/>
    <w:rsid w:val="000E1257"/>
    <w:rsid w:val="000E3A7A"/>
    <w:rsid w:val="000E505B"/>
    <w:rsid w:val="000E5B24"/>
    <w:rsid w:val="000E6822"/>
    <w:rsid w:val="000F2D8E"/>
    <w:rsid w:val="000F4DAF"/>
    <w:rsid w:val="000F5487"/>
    <w:rsid w:val="000F685B"/>
    <w:rsid w:val="001033C1"/>
    <w:rsid w:val="00105E24"/>
    <w:rsid w:val="00107A8D"/>
    <w:rsid w:val="00114423"/>
    <w:rsid w:val="00114B82"/>
    <w:rsid w:val="00116C60"/>
    <w:rsid w:val="00117C1C"/>
    <w:rsid w:val="00120A91"/>
    <w:rsid w:val="001213FC"/>
    <w:rsid w:val="001214AF"/>
    <w:rsid w:val="001234AC"/>
    <w:rsid w:val="00123993"/>
    <w:rsid w:val="00124AA6"/>
    <w:rsid w:val="001307C5"/>
    <w:rsid w:val="00134AF4"/>
    <w:rsid w:val="00136344"/>
    <w:rsid w:val="001375B2"/>
    <w:rsid w:val="001428DD"/>
    <w:rsid w:val="00142B27"/>
    <w:rsid w:val="00152239"/>
    <w:rsid w:val="00153798"/>
    <w:rsid w:val="00153896"/>
    <w:rsid w:val="001557B4"/>
    <w:rsid w:val="001634B8"/>
    <w:rsid w:val="0016447A"/>
    <w:rsid w:val="00164B1D"/>
    <w:rsid w:val="001713A3"/>
    <w:rsid w:val="00171C9F"/>
    <w:rsid w:val="00173906"/>
    <w:rsid w:val="00173DFD"/>
    <w:rsid w:val="001749FC"/>
    <w:rsid w:val="00175418"/>
    <w:rsid w:val="00176E18"/>
    <w:rsid w:val="001800D2"/>
    <w:rsid w:val="00180699"/>
    <w:rsid w:val="00180D3D"/>
    <w:rsid w:val="001834CA"/>
    <w:rsid w:val="00183882"/>
    <w:rsid w:val="001852C2"/>
    <w:rsid w:val="0018620E"/>
    <w:rsid w:val="00191E92"/>
    <w:rsid w:val="001921F5"/>
    <w:rsid w:val="001924FA"/>
    <w:rsid w:val="0019313F"/>
    <w:rsid w:val="001A713A"/>
    <w:rsid w:val="001B0FAE"/>
    <w:rsid w:val="001B3C42"/>
    <w:rsid w:val="001B3D06"/>
    <w:rsid w:val="001B4D9E"/>
    <w:rsid w:val="001B66A8"/>
    <w:rsid w:val="001B7335"/>
    <w:rsid w:val="001C1314"/>
    <w:rsid w:val="001C448B"/>
    <w:rsid w:val="001C54E7"/>
    <w:rsid w:val="001D0B41"/>
    <w:rsid w:val="001D37FF"/>
    <w:rsid w:val="001D3BF7"/>
    <w:rsid w:val="001D3E70"/>
    <w:rsid w:val="001D5102"/>
    <w:rsid w:val="001E3E06"/>
    <w:rsid w:val="001E5A0D"/>
    <w:rsid w:val="001E6E46"/>
    <w:rsid w:val="001E7132"/>
    <w:rsid w:val="001E75E6"/>
    <w:rsid w:val="001F1951"/>
    <w:rsid w:val="001F1FCE"/>
    <w:rsid w:val="001F49D9"/>
    <w:rsid w:val="001F52BC"/>
    <w:rsid w:val="00202539"/>
    <w:rsid w:val="00202D38"/>
    <w:rsid w:val="00205123"/>
    <w:rsid w:val="002064E3"/>
    <w:rsid w:val="00206FA5"/>
    <w:rsid w:val="00211645"/>
    <w:rsid w:val="00214F6C"/>
    <w:rsid w:val="00215594"/>
    <w:rsid w:val="002212AD"/>
    <w:rsid w:val="0022249C"/>
    <w:rsid w:val="00223344"/>
    <w:rsid w:val="00224602"/>
    <w:rsid w:val="00226F47"/>
    <w:rsid w:val="00230EE1"/>
    <w:rsid w:val="0024630A"/>
    <w:rsid w:val="002465BB"/>
    <w:rsid w:val="00250692"/>
    <w:rsid w:val="00251AD1"/>
    <w:rsid w:val="00252124"/>
    <w:rsid w:val="00253227"/>
    <w:rsid w:val="00261869"/>
    <w:rsid w:val="00265407"/>
    <w:rsid w:val="0026621E"/>
    <w:rsid w:val="00267202"/>
    <w:rsid w:val="00270471"/>
    <w:rsid w:val="00270A33"/>
    <w:rsid w:val="00271883"/>
    <w:rsid w:val="00271E0A"/>
    <w:rsid w:val="00272AEE"/>
    <w:rsid w:val="00275055"/>
    <w:rsid w:val="00276FB1"/>
    <w:rsid w:val="00290036"/>
    <w:rsid w:val="00290AD4"/>
    <w:rsid w:val="00291BA5"/>
    <w:rsid w:val="00292862"/>
    <w:rsid w:val="00292FF3"/>
    <w:rsid w:val="00295225"/>
    <w:rsid w:val="002A3456"/>
    <w:rsid w:val="002A6501"/>
    <w:rsid w:val="002B372A"/>
    <w:rsid w:val="002B6099"/>
    <w:rsid w:val="002B6CFA"/>
    <w:rsid w:val="002B6DD4"/>
    <w:rsid w:val="002B7D5F"/>
    <w:rsid w:val="002C6858"/>
    <w:rsid w:val="002D04EF"/>
    <w:rsid w:val="002D322A"/>
    <w:rsid w:val="002D4978"/>
    <w:rsid w:val="002D79DA"/>
    <w:rsid w:val="002E10FC"/>
    <w:rsid w:val="002E14CA"/>
    <w:rsid w:val="002E284D"/>
    <w:rsid w:val="002E5C09"/>
    <w:rsid w:val="002E6A0B"/>
    <w:rsid w:val="002F00A1"/>
    <w:rsid w:val="002F06D4"/>
    <w:rsid w:val="002F2FE8"/>
    <w:rsid w:val="002F4AAF"/>
    <w:rsid w:val="002F4CE9"/>
    <w:rsid w:val="002F4F0D"/>
    <w:rsid w:val="002F71D8"/>
    <w:rsid w:val="00300B31"/>
    <w:rsid w:val="0030229E"/>
    <w:rsid w:val="00302BFE"/>
    <w:rsid w:val="00303FC2"/>
    <w:rsid w:val="00304841"/>
    <w:rsid w:val="003061B3"/>
    <w:rsid w:val="00307E2E"/>
    <w:rsid w:val="00310493"/>
    <w:rsid w:val="00310F09"/>
    <w:rsid w:val="00315ABA"/>
    <w:rsid w:val="00317FE1"/>
    <w:rsid w:val="003219C7"/>
    <w:rsid w:val="00321D0D"/>
    <w:rsid w:val="00325F7E"/>
    <w:rsid w:val="00327624"/>
    <w:rsid w:val="00327CD1"/>
    <w:rsid w:val="00330852"/>
    <w:rsid w:val="003324AA"/>
    <w:rsid w:val="00332BD4"/>
    <w:rsid w:val="0033379E"/>
    <w:rsid w:val="0033722E"/>
    <w:rsid w:val="00341644"/>
    <w:rsid w:val="00341D27"/>
    <w:rsid w:val="0034421E"/>
    <w:rsid w:val="00345546"/>
    <w:rsid w:val="0034570F"/>
    <w:rsid w:val="0035111A"/>
    <w:rsid w:val="00352E55"/>
    <w:rsid w:val="00356EE4"/>
    <w:rsid w:val="003624A1"/>
    <w:rsid w:val="0036265C"/>
    <w:rsid w:val="00373B58"/>
    <w:rsid w:val="0037423D"/>
    <w:rsid w:val="0037469C"/>
    <w:rsid w:val="00380BD4"/>
    <w:rsid w:val="00383F9E"/>
    <w:rsid w:val="003862B6"/>
    <w:rsid w:val="00386C18"/>
    <w:rsid w:val="00387AF2"/>
    <w:rsid w:val="0039161F"/>
    <w:rsid w:val="00391B0F"/>
    <w:rsid w:val="00394EF8"/>
    <w:rsid w:val="00395422"/>
    <w:rsid w:val="00396D93"/>
    <w:rsid w:val="003973AA"/>
    <w:rsid w:val="003A65BF"/>
    <w:rsid w:val="003A6950"/>
    <w:rsid w:val="003A6A7D"/>
    <w:rsid w:val="003A711B"/>
    <w:rsid w:val="003A7A78"/>
    <w:rsid w:val="003B01E2"/>
    <w:rsid w:val="003B1120"/>
    <w:rsid w:val="003B35DD"/>
    <w:rsid w:val="003C02A4"/>
    <w:rsid w:val="003C0810"/>
    <w:rsid w:val="003C2CCE"/>
    <w:rsid w:val="003C3EFA"/>
    <w:rsid w:val="003C3FCD"/>
    <w:rsid w:val="003C465D"/>
    <w:rsid w:val="003C5877"/>
    <w:rsid w:val="003D0F63"/>
    <w:rsid w:val="003D5989"/>
    <w:rsid w:val="003D5B76"/>
    <w:rsid w:val="003E13B5"/>
    <w:rsid w:val="003E3CD1"/>
    <w:rsid w:val="003F06C4"/>
    <w:rsid w:val="003F1B66"/>
    <w:rsid w:val="003F3DA2"/>
    <w:rsid w:val="003F529E"/>
    <w:rsid w:val="003F5435"/>
    <w:rsid w:val="003F5CF5"/>
    <w:rsid w:val="00402161"/>
    <w:rsid w:val="00405691"/>
    <w:rsid w:val="0040703E"/>
    <w:rsid w:val="004102AA"/>
    <w:rsid w:val="00415411"/>
    <w:rsid w:val="004174B7"/>
    <w:rsid w:val="00421BD8"/>
    <w:rsid w:val="004232CA"/>
    <w:rsid w:val="004234D2"/>
    <w:rsid w:val="00423D8A"/>
    <w:rsid w:val="0042523B"/>
    <w:rsid w:val="0042539D"/>
    <w:rsid w:val="0043165E"/>
    <w:rsid w:val="00437236"/>
    <w:rsid w:val="00437FC0"/>
    <w:rsid w:val="004432B8"/>
    <w:rsid w:val="00445111"/>
    <w:rsid w:val="004461F3"/>
    <w:rsid w:val="0045414A"/>
    <w:rsid w:val="00454389"/>
    <w:rsid w:val="00454AFF"/>
    <w:rsid w:val="004569BD"/>
    <w:rsid w:val="004640D5"/>
    <w:rsid w:val="0046455C"/>
    <w:rsid w:val="00466C3C"/>
    <w:rsid w:val="00466D91"/>
    <w:rsid w:val="00467D77"/>
    <w:rsid w:val="00467D95"/>
    <w:rsid w:val="004720E8"/>
    <w:rsid w:val="00472ADA"/>
    <w:rsid w:val="0047527B"/>
    <w:rsid w:val="00476356"/>
    <w:rsid w:val="004770B3"/>
    <w:rsid w:val="00481E8D"/>
    <w:rsid w:val="00487F50"/>
    <w:rsid w:val="004909DD"/>
    <w:rsid w:val="00490B19"/>
    <w:rsid w:val="0049219B"/>
    <w:rsid w:val="00493E00"/>
    <w:rsid w:val="00494FA7"/>
    <w:rsid w:val="00495536"/>
    <w:rsid w:val="004965AE"/>
    <w:rsid w:val="0049675F"/>
    <w:rsid w:val="00497880"/>
    <w:rsid w:val="00497FE6"/>
    <w:rsid w:val="004A105A"/>
    <w:rsid w:val="004A1EC1"/>
    <w:rsid w:val="004A2086"/>
    <w:rsid w:val="004A3884"/>
    <w:rsid w:val="004A5067"/>
    <w:rsid w:val="004A7C54"/>
    <w:rsid w:val="004B1004"/>
    <w:rsid w:val="004B23BB"/>
    <w:rsid w:val="004B32D0"/>
    <w:rsid w:val="004B362B"/>
    <w:rsid w:val="004B5250"/>
    <w:rsid w:val="004C1B38"/>
    <w:rsid w:val="004C27B7"/>
    <w:rsid w:val="004C2818"/>
    <w:rsid w:val="004C3951"/>
    <w:rsid w:val="004C4F88"/>
    <w:rsid w:val="004C7A68"/>
    <w:rsid w:val="004C7D90"/>
    <w:rsid w:val="004D17F0"/>
    <w:rsid w:val="004D5CBA"/>
    <w:rsid w:val="004D64FF"/>
    <w:rsid w:val="004D7E73"/>
    <w:rsid w:val="004E0ED0"/>
    <w:rsid w:val="004E1990"/>
    <w:rsid w:val="004E228A"/>
    <w:rsid w:val="004E2923"/>
    <w:rsid w:val="004E2F88"/>
    <w:rsid w:val="004E5DD4"/>
    <w:rsid w:val="004F206F"/>
    <w:rsid w:val="004F27BA"/>
    <w:rsid w:val="004F4623"/>
    <w:rsid w:val="004F689D"/>
    <w:rsid w:val="005028D1"/>
    <w:rsid w:val="00504483"/>
    <w:rsid w:val="00513769"/>
    <w:rsid w:val="00514804"/>
    <w:rsid w:val="0051488A"/>
    <w:rsid w:val="00520A4E"/>
    <w:rsid w:val="00521624"/>
    <w:rsid w:val="00521B8A"/>
    <w:rsid w:val="00524D60"/>
    <w:rsid w:val="0052703D"/>
    <w:rsid w:val="005314D9"/>
    <w:rsid w:val="00534602"/>
    <w:rsid w:val="00535721"/>
    <w:rsid w:val="00536E88"/>
    <w:rsid w:val="00537BB5"/>
    <w:rsid w:val="0054271F"/>
    <w:rsid w:val="00542D40"/>
    <w:rsid w:val="0054503C"/>
    <w:rsid w:val="005465E7"/>
    <w:rsid w:val="00550AF3"/>
    <w:rsid w:val="00550F48"/>
    <w:rsid w:val="00557A6D"/>
    <w:rsid w:val="00564090"/>
    <w:rsid w:val="0056472C"/>
    <w:rsid w:val="00565AA0"/>
    <w:rsid w:val="00567AD6"/>
    <w:rsid w:val="0057047A"/>
    <w:rsid w:val="00576BB6"/>
    <w:rsid w:val="00580DE8"/>
    <w:rsid w:val="00581F30"/>
    <w:rsid w:val="0058258F"/>
    <w:rsid w:val="00582AC4"/>
    <w:rsid w:val="0058372D"/>
    <w:rsid w:val="00587732"/>
    <w:rsid w:val="00590B64"/>
    <w:rsid w:val="005928FC"/>
    <w:rsid w:val="00594120"/>
    <w:rsid w:val="00597886"/>
    <w:rsid w:val="005A1F8C"/>
    <w:rsid w:val="005A2DAF"/>
    <w:rsid w:val="005B0F7F"/>
    <w:rsid w:val="005B3607"/>
    <w:rsid w:val="005B481E"/>
    <w:rsid w:val="005B4D2D"/>
    <w:rsid w:val="005B713E"/>
    <w:rsid w:val="005C64B1"/>
    <w:rsid w:val="005D07A1"/>
    <w:rsid w:val="005D208C"/>
    <w:rsid w:val="005D4A6E"/>
    <w:rsid w:val="005D6CD4"/>
    <w:rsid w:val="005E6675"/>
    <w:rsid w:val="005E668F"/>
    <w:rsid w:val="005F3A5C"/>
    <w:rsid w:val="005F4E8E"/>
    <w:rsid w:val="005F69FD"/>
    <w:rsid w:val="006023CE"/>
    <w:rsid w:val="006034FE"/>
    <w:rsid w:val="00606846"/>
    <w:rsid w:val="00613299"/>
    <w:rsid w:val="006148E1"/>
    <w:rsid w:val="00616669"/>
    <w:rsid w:val="0062111E"/>
    <w:rsid w:val="00621875"/>
    <w:rsid w:val="00623283"/>
    <w:rsid w:val="00623805"/>
    <w:rsid w:val="006256AE"/>
    <w:rsid w:val="00630F04"/>
    <w:rsid w:val="006322EA"/>
    <w:rsid w:val="006353F2"/>
    <w:rsid w:val="00640E2F"/>
    <w:rsid w:val="00641BC1"/>
    <w:rsid w:val="00646690"/>
    <w:rsid w:val="0064681D"/>
    <w:rsid w:val="00646875"/>
    <w:rsid w:val="00650E1C"/>
    <w:rsid w:val="00652E59"/>
    <w:rsid w:val="00654701"/>
    <w:rsid w:val="006554F3"/>
    <w:rsid w:val="00655B72"/>
    <w:rsid w:val="00655E21"/>
    <w:rsid w:val="0066172C"/>
    <w:rsid w:val="00661CC0"/>
    <w:rsid w:val="00661D32"/>
    <w:rsid w:val="00662447"/>
    <w:rsid w:val="00665094"/>
    <w:rsid w:val="00665653"/>
    <w:rsid w:val="00667123"/>
    <w:rsid w:val="0067074C"/>
    <w:rsid w:val="006715AB"/>
    <w:rsid w:val="006722F2"/>
    <w:rsid w:val="00681A01"/>
    <w:rsid w:val="00681C2A"/>
    <w:rsid w:val="00690355"/>
    <w:rsid w:val="006948F2"/>
    <w:rsid w:val="006A0981"/>
    <w:rsid w:val="006A140C"/>
    <w:rsid w:val="006A51FE"/>
    <w:rsid w:val="006A558B"/>
    <w:rsid w:val="006A5BE7"/>
    <w:rsid w:val="006A72D7"/>
    <w:rsid w:val="006B0248"/>
    <w:rsid w:val="006B08BF"/>
    <w:rsid w:val="006B173E"/>
    <w:rsid w:val="006B2FBA"/>
    <w:rsid w:val="006B45AD"/>
    <w:rsid w:val="006B6286"/>
    <w:rsid w:val="006C08D3"/>
    <w:rsid w:val="006C2A4D"/>
    <w:rsid w:val="006C3C36"/>
    <w:rsid w:val="006C4377"/>
    <w:rsid w:val="006C5487"/>
    <w:rsid w:val="006C580E"/>
    <w:rsid w:val="006C64DB"/>
    <w:rsid w:val="006D40CC"/>
    <w:rsid w:val="006D5248"/>
    <w:rsid w:val="006D6739"/>
    <w:rsid w:val="006D6D25"/>
    <w:rsid w:val="006D761D"/>
    <w:rsid w:val="006D7DD7"/>
    <w:rsid w:val="006E13E3"/>
    <w:rsid w:val="006E2076"/>
    <w:rsid w:val="006E4810"/>
    <w:rsid w:val="006E6B0F"/>
    <w:rsid w:val="006F3A85"/>
    <w:rsid w:val="006F40C2"/>
    <w:rsid w:val="00700395"/>
    <w:rsid w:val="007043E3"/>
    <w:rsid w:val="00705F8B"/>
    <w:rsid w:val="007060B8"/>
    <w:rsid w:val="00712076"/>
    <w:rsid w:val="00713220"/>
    <w:rsid w:val="007165FA"/>
    <w:rsid w:val="00717993"/>
    <w:rsid w:val="00720521"/>
    <w:rsid w:val="00722AC4"/>
    <w:rsid w:val="00726996"/>
    <w:rsid w:val="00726F19"/>
    <w:rsid w:val="00727C77"/>
    <w:rsid w:val="007340C7"/>
    <w:rsid w:val="00741F91"/>
    <w:rsid w:val="0074519E"/>
    <w:rsid w:val="00746082"/>
    <w:rsid w:val="00747C1E"/>
    <w:rsid w:val="00750B0C"/>
    <w:rsid w:val="00756244"/>
    <w:rsid w:val="00761E96"/>
    <w:rsid w:val="00765A2D"/>
    <w:rsid w:val="00765D86"/>
    <w:rsid w:val="00771BC7"/>
    <w:rsid w:val="00771E0B"/>
    <w:rsid w:val="0077265A"/>
    <w:rsid w:val="00772D68"/>
    <w:rsid w:val="00777E47"/>
    <w:rsid w:val="00781DF5"/>
    <w:rsid w:val="00782476"/>
    <w:rsid w:val="0079519D"/>
    <w:rsid w:val="007A2120"/>
    <w:rsid w:val="007A505C"/>
    <w:rsid w:val="007A5A4D"/>
    <w:rsid w:val="007A7185"/>
    <w:rsid w:val="007B043C"/>
    <w:rsid w:val="007B277A"/>
    <w:rsid w:val="007B2F59"/>
    <w:rsid w:val="007B7C7A"/>
    <w:rsid w:val="007B7E26"/>
    <w:rsid w:val="007C2BAF"/>
    <w:rsid w:val="007C36A8"/>
    <w:rsid w:val="007C3876"/>
    <w:rsid w:val="007D4D3B"/>
    <w:rsid w:val="007D767C"/>
    <w:rsid w:val="007E2FEB"/>
    <w:rsid w:val="007E308D"/>
    <w:rsid w:val="007F352E"/>
    <w:rsid w:val="007F526E"/>
    <w:rsid w:val="007F73C5"/>
    <w:rsid w:val="00800B2A"/>
    <w:rsid w:val="008061F7"/>
    <w:rsid w:val="00811E8A"/>
    <w:rsid w:val="0081310C"/>
    <w:rsid w:val="00813924"/>
    <w:rsid w:val="00814F47"/>
    <w:rsid w:val="00821389"/>
    <w:rsid w:val="0082290B"/>
    <w:rsid w:val="0082384D"/>
    <w:rsid w:val="008252B5"/>
    <w:rsid w:val="008263F8"/>
    <w:rsid w:val="00827750"/>
    <w:rsid w:val="0083278B"/>
    <w:rsid w:val="00832E93"/>
    <w:rsid w:val="00836A87"/>
    <w:rsid w:val="008426D0"/>
    <w:rsid w:val="00843752"/>
    <w:rsid w:val="008443BC"/>
    <w:rsid w:val="00845588"/>
    <w:rsid w:val="00847E8D"/>
    <w:rsid w:val="00850ACF"/>
    <w:rsid w:val="0085278A"/>
    <w:rsid w:val="008527E8"/>
    <w:rsid w:val="00853883"/>
    <w:rsid w:val="0085389F"/>
    <w:rsid w:val="00853B98"/>
    <w:rsid w:val="00856E95"/>
    <w:rsid w:val="00860090"/>
    <w:rsid w:val="008601B9"/>
    <w:rsid w:val="008608AB"/>
    <w:rsid w:val="00860A31"/>
    <w:rsid w:val="0086373E"/>
    <w:rsid w:val="008655B5"/>
    <w:rsid w:val="008657F4"/>
    <w:rsid w:val="00867257"/>
    <w:rsid w:val="00867486"/>
    <w:rsid w:val="00870022"/>
    <w:rsid w:val="00870166"/>
    <w:rsid w:val="008810ED"/>
    <w:rsid w:val="00881BA6"/>
    <w:rsid w:val="008827C3"/>
    <w:rsid w:val="00893B22"/>
    <w:rsid w:val="008958B2"/>
    <w:rsid w:val="008A0CB1"/>
    <w:rsid w:val="008A149A"/>
    <w:rsid w:val="008A6C9E"/>
    <w:rsid w:val="008B068B"/>
    <w:rsid w:val="008B0C01"/>
    <w:rsid w:val="008B1725"/>
    <w:rsid w:val="008B17F2"/>
    <w:rsid w:val="008B197A"/>
    <w:rsid w:val="008B1EC1"/>
    <w:rsid w:val="008B33A9"/>
    <w:rsid w:val="008B351B"/>
    <w:rsid w:val="008B44F7"/>
    <w:rsid w:val="008B5CB9"/>
    <w:rsid w:val="008B7BFA"/>
    <w:rsid w:val="008C0110"/>
    <w:rsid w:val="008C1BCF"/>
    <w:rsid w:val="008C310D"/>
    <w:rsid w:val="008D3A5B"/>
    <w:rsid w:val="008E6849"/>
    <w:rsid w:val="008F0485"/>
    <w:rsid w:val="008F0F62"/>
    <w:rsid w:val="008F1877"/>
    <w:rsid w:val="008F5477"/>
    <w:rsid w:val="008F5550"/>
    <w:rsid w:val="008F67B3"/>
    <w:rsid w:val="008F7750"/>
    <w:rsid w:val="0090264F"/>
    <w:rsid w:val="00906D50"/>
    <w:rsid w:val="009078D0"/>
    <w:rsid w:val="00911078"/>
    <w:rsid w:val="009112D4"/>
    <w:rsid w:val="00911B2E"/>
    <w:rsid w:val="00915CE6"/>
    <w:rsid w:val="00916204"/>
    <w:rsid w:val="00916D22"/>
    <w:rsid w:val="0092188B"/>
    <w:rsid w:val="00921BBC"/>
    <w:rsid w:val="0092415A"/>
    <w:rsid w:val="00926672"/>
    <w:rsid w:val="00926BC2"/>
    <w:rsid w:val="0093023B"/>
    <w:rsid w:val="0093118E"/>
    <w:rsid w:val="00932451"/>
    <w:rsid w:val="00932F69"/>
    <w:rsid w:val="0093439A"/>
    <w:rsid w:val="0093514F"/>
    <w:rsid w:val="009352C4"/>
    <w:rsid w:val="009427D9"/>
    <w:rsid w:val="00946207"/>
    <w:rsid w:val="0094738A"/>
    <w:rsid w:val="009477C6"/>
    <w:rsid w:val="00953CC4"/>
    <w:rsid w:val="00954CF5"/>
    <w:rsid w:val="00956EA5"/>
    <w:rsid w:val="00962505"/>
    <w:rsid w:val="00962A78"/>
    <w:rsid w:val="00963D89"/>
    <w:rsid w:val="0096541A"/>
    <w:rsid w:val="009718DD"/>
    <w:rsid w:val="00974899"/>
    <w:rsid w:val="009769D0"/>
    <w:rsid w:val="009845A9"/>
    <w:rsid w:val="009868F3"/>
    <w:rsid w:val="00986CE8"/>
    <w:rsid w:val="00987BD1"/>
    <w:rsid w:val="00987C59"/>
    <w:rsid w:val="00991502"/>
    <w:rsid w:val="009943F4"/>
    <w:rsid w:val="00996566"/>
    <w:rsid w:val="0099664B"/>
    <w:rsid w:val="009A1E52"/>
    <w:rsid w:val="009A491D"/>
    <w:rsid w:val="009B2EF8"/>
    <w:rsid w:val="009B407C"/>
    <w:rsid w:val="009B4145"/>
    <w:rsid w:val="009B5BDE"/>
    <w:rsid w:val="009B7C63"/>
    <w:rsid w:val="009C3256"/>
    <w:rsid w:val="009C3CE8"/>
    <w:rsid w:val="009C6E9B"/>
    <w:rsid w:val="009D2B5A"/>
    <w:rsid w:val="009D4369"/>
    <w:rsid w:val="009D671F"/>
    <w:rsid w:val="009D763D"/>
    <w:rsid w:val="009D7AD1"/>
    <w:rsid w:val="009D7BC1"/>
    <w:rsid w:val="009E2B54"/>
    <w:rsid w:val="009E3F93"/>
    <w:rsid w:val="009E4504"/>
    <w:rsid w:val="009F11C1"/>
    <w:rsid w:val="009F714F"/>
    <w:rsid w:val="009F723E"/>
    <w:rsid w:val="00A0524A"/>
    <w:rsid w:val="00A06F55"/>
    <w:rsid w:val="00A102B9"/>
    <w:rsid w:val="00A102DC"/>
    <w:rsid w:val="00A16C56"/>
    <w:rsid w:val="00A209B3"/>
    <w:rsid w:val="00A21609"/>
    <w:rsid w:val="00A22787"/>
    <w:rsid w:val="00A23353"/>
    <w:rsid w:val="00A27B51"/>
    <w:rsid w:val="00A30574"/>
    <w:rsid w:val="00A30A0F"/>
    <w:rsid w:val="00A32FCF"/>
    <w:rsid w:val="00A36D7F"/>
    <w:rsid w:val="00A3797F"/>
    <w:rsid w:val="00A426C7"/>
    <w:rsid w:val="00A445FC"/>
    <w:rsid w:val="00A46632"/>
    <w:rsid w:val="00A53535"/>
    <w:rsid w:val="00A56618"/>
    <w:rsid w:val="00A56A89"/>
    <w:rsid w:val="00A57283"/>
    <w:rsid w:val="00A738CF"/>
    <w:rsid w:val="00A74E9E"/>
    <w:rsid w:val="00A7570A"/>
    <w:rsid w:val="00A76A6B"/>
    <w:rsid w:val="00A7796C"/>
    <w:rsid w:val="00A83413"/>
    <w:rsid w:val="00A84F28"/>
    <w:rsid w:val="00A917F1"/>
    <w:rsid w:val="00A94372"/>
    <w:rsid w:val="00A94CAC"/>
    <w:rsid w:val="00A96623"/>
    <w:rsid w:val="00A97508"/>
    <w:rsid w:val="00A97918"/>
    <w:rsid w:val="00AA0A5D"/>
    <w:rsid w:val="00AA302C"/>
    <w:rsid w:val="00AA312E"/>
    <w:rsid w:val="00AA7136"/>
    <w:rsid w:val="00AB02D1"/>
    <w:rsid w:val="00AB3AE6"/>
    <w:rsid w:val="00AB4017"/>
    <w:rsid w:val="00AC3632"/>
    <w:rsid w:val="00AC6C7E"/>
    <w:rsid w:val="00AC7A27"/>
    <w:rsid w:val="00AD1B6B"/>
    <w:rsid w:val="00AD2409"/>
    <w:rsid w:val="00AD5070"/>
    <w:rsid w:val="00AD693F"/>
    <w:rsid w:val="00AD7F5B"/>
    <w:rsid w:val="00AE0702"/>
    <w:rsid w:val="00AE4582"/>
    <w:rsid w:val="00AE4BDB"/>
    <w:rsid w:val="00AE505E"/>
    <w:rsid w:val="00AF1EAA"/>
    <w:rsid w:val="00AF5535"/>
    <w:rsid w:val="00AF5E2B"/>
    <w:rsid w:val="00AF608C"/>
    <w:rsid w:val="00AF60B5"/>
    <w:rsid w:val="00B03296"/>
    <w:rsid w:val="00B07195"/>
    <w:rsid w:val="00B13C16"/>
    <w:rsid w:val="00B1419E"/>
    <w:rsid w:val="00B145CE"/>
    <w:rsid w:val="00B17FC7"/>
    <w:rsid w:val="00B21C1B"/>
    <w:rsid w:val="00B2486A"/>
    <w:rsid w:val="00B25777"/>
    <w:rsid w:val="00B30AC8"/>
    <w:rsid w:val="00B312ED"/>
    <w:rsid w:val="00B322A8"/>
    <w:rsid w:val="00B40C6A"/>
    <w:rsid w:val="00B41347"/>
    <w:rsid w:val="00B41776"/>
    <w:rsid w:val="00B4272E"/>
    <w:rsid w:val="00B4276E"/>
    <w:rsid w:val="00B44E8B"/>
    <w:rsid w:val="00B472F9"/>
    <w:rsid w:val="00B47985"/>
    <w:rsid w:val="00B47E4D"/>
    <w:rsid w:val="00B53BEC"/>
    <w:rsid w:val="00B53D89"/>
    <w:rsid w:val="00B552C5"/>
    <w:rsid w:val="00B559A8"/>
    <w:rsid w:val="00B55A06"/>
    <w:rsid w:val="00B56A18"/>
    <w:rsid w:val="00B61425"/>
    <w:rsid w:val="00B61AA9"/>
    <w:rsid w:val="00B62C41"/>
    <w:rsid w:val="00B7257F"/>
    <w:rsid w:val="00B73289"/>
    <w:rsid w:val="00B82F22"/>
    <w:rsid w:val="00B84BC9"/>
    <w:rsid w:val="00B875AF"/>
    <w:rsid w:val="00B87DDC"/>
    <w:rsid w:val="00B9035B"/>
    <w:rsid w:val="00B92BCD"/>
    <w:rsid w:val="00B9520C"/>
    <w:rsid w:val="00BA4364"/>
    <w:rsid w:val="00BA7A51"/>
    <w:rsid w:val="00BB122F"/>
    <w:rsid w:val="00BB12AF"/>
    <w:rsid w:val="00BB1FA2"/>
    <w:rsid w:val="00BB687F"/>
    <w:rsid w:val="00BB6A28"/>
    <w:rsid w:val="00BC12A0"/>
    <w:rsid w:val="00BC3602"/>
    <w:rsid w:val="00BC487A"/>
    <w:rsid w:val="00BC50AD"/>
    <w:rsid w:val="00BC7040"/>
    <w:rsid w:val="00BD1DAE"/>
    <w:rsid w:val="00BE180A"/>
    <w:rsid w:val="00BE5D9F"/>
    <w:rsid w:val="00BF1160"/>
    <w:rsid w:val="00BF275A"/>
    <w:rsid w:val="00BF3597"/>
    <w:rsid w:val="00BF5C2A"/>
    <w:rsid w:val="00BF71B0"/>
    <w:rsid w:val="00BF7736"/>
    <w:rsid w:val="00BF7D9A"/>
    <w:rsid w:val="00C00254"/>
    <w:rsid w:val="00C01D19"/>
    <w:rsid w:val="00C0414C"/>
    <w:rsid w:val="00C04C5D"/>
    <w:rsid w:val="00C0572D"/>
    <w:rsid w:val="00C07904"/>
    <w:rsid w:val="00C07DEE"/>
    <w:rsid w:val="00C10AA5"/>
    <w:rsid w:val="00C11373"/>
    <w:rsid w:val="00C14D8F"/>
    <w:rsid w:val="00C151BF"/>
    <w:rsid w:val="00C17955"/>
    <w:rsid w:val="00C24C08"/>
    <w:rsid w:val="00C25113"/>
    <w:rsid w:val="00C27F43"/>
    <w:rsid w:val="00C3250C"/>
    <w:rsid w:val="00C3452B"/>
    <w:rsid w:val="00C3598A"/>
    <w:rsid w:val="00C36230"/>
    <w:rsid w:val="00C364F2"/>
    <w:rsid w:val="00C4147B"/>
    <w:rsid w:val="00C46B99"/>
    <w:rsid w:val="00C50147"/>
    <w:rsid w:val="00C508C3"/>
    <w:rsid w:val="00C52736"/>
    <w:rsid w:val="00C53AF5"/>
    <w:rsid w:val="00C56EDC"/>
    <w:rsid w:val="00C642EA"/>
    <w:rsid w:val="00C70138"/>
    <w:rsid w:val="00C7032E"/>
    <w:rsid w:val="00C70D95"/>
    <w:rsid w:val="00C76315"/>
    <w:rsid w:val="00C82FB8"/>
    <w:rsid w:val="00C86C09"/>
    <w:rsid w:val="00C90142"/>
    <w:rsid w:val="00C90613"/>
    <w:rsid w:val="00C90F0E"/>
    <w:rsid w:val="00C91A5D"/>
    <w:rsid w:val="00C92168"/>
    <w:rsid w:val="00C938E6"/>
    <w:rsid w:val="00C97898"/>
    <w:rsid w:val="00CA04E1"/>
    <w:rsid w:val="00CA1ADE"/>
    <w:rsid w:val="00CA2FD2"/>
    <w:rsid w:val="00CA3F5D"/>
    <w:rsid w:val="00CB5046"/>
    <w:rsid w:val="00CB51EE"/>
    <w:rsid w:val="00CB5514"/>
    <w:rsid w:val="00CB6494"/>
    <w:rsid w:val="00CB7F50"/>
    <w:rsid w:val="00CC24D5"/>
    <w:rsid w:val="00CC2E88"/>
    <w:rsid w:val="00CC3F6F"/>
    <w:rsid w:val="00CC51AF"/>
    <w:rsid w:val="00CC6DD3"/>
    <w:rsid w:val="00CD4BFF"/>
    <w:rsid w:val="00CD7762"/>
    <w:rsid w:val="00CE47A0"/>
    <w:rsid w:val="00CE47C0"/>
    <w:rsid w:val="00CE6524"/>
    <w:rsid w:val="00CE6EEB"/>
    <w:rsid w:val="00CF1BFC"/>
    <w:rsid w:val="00CF20F7"/>
    <w:rsid w:val="00CF2C13"/>
    <w:rsid w:val="00CF3456"/>
    <w:rsid w:val="00CF427D"/>
    <w:rsid w:val="00CF42EC"/>
    <w:rsid w:val="00D00370"/>
    <w:rsid w:val="00D004B2"/>
    <w:rsid w:val="00D008BD"/>
    <w:rsid w:val="00D034E2"/>
    <w:rsid w:val="00D06860"/>
    <w:rsid w:val="00D07064"/>
    <w:rsid w:val="00D11969"/>
    <w:rsid w:val="00D14A34"/>
    <w:rsid w:val="00D16769"/>
    <w:rsid w:val="00D21996"/>
    <w:rsid w:val="00D21B8C"/>
    <w:rsid w:val="00D22211"/>
    <w:rsid w:val="00D261C3"/>
    <w:rsid w:val="00D31BDE"/>
    <w:rsid w:val="00D3272D"/>
    <w:rsid w:val="00D33460"/>
    <w:rsid w:val="00D35457"/>
    <w:rsid w:val="00D41681"/>
    <w:rsid w:val="00D4321D"/>
    <w:rsid w:val="00D4405F"/>
    <w:rsid w:val="00D46E6F"/>
    <w:rsid w:val="00D52357"/>
    <w:rsid w:val="00D56624"/>
    <w:rsid w:val="00D61D73"/>
    <w:rsid w:val="00D62053"/>
    <w:rsid w:val="00D63097"/>
    <w:rsid w:val="00D631E3"/>
    <w:rsid w:val="00D6424B"/>
    <w:rsid w:val="00D653E5"/>
    <w:rsid w:val="00D65B2C"/>
    <w:rsid w:val="00D66047"/>
    <w:rsid w:val="00D66A0A"/>
    <w:rsid w:val="00D708CD"/>
    <w:rsid w:val="00D710A9"/>
    <w:rsid w:val="00D71228"/>
    <w:rsid w:val="00D71733"/>
    <w:rsid w:val="00D71897"/>
    <w:rsid w:val="00D72CAD"/>
    <w:rsid w:val="00D74FBE"/>
    <w:rsid w:val="00D75886"/>
    <w:rsid w:val="00D767F9"/>
    <w:rsid w:val="00D77A62"/>
    <w:rsid w:val="00D822E6"/>
    <w:rsid w:val="00D86886"/>
    <w:rsid w:val="00D8755A"/>
    <w:rsid w:val="00D9097A"/>
    <w:rsid w:val="00D91CA4"/>
    <w:rsid w:val="00D91EFE"/>
    <w:rsid w:val="00D94B14"/>
    <w:rsid w:val="00D9524C"/>
    <w:rsid w:val="00D9531B"/>
    <w:rsid w:val="00D95B16"/>
    <w:rsid w:val="00D968AD"/>
    <w:rsid w:val="00D97BB4"/>
    <w:rsid w:val="00DA1BCA"/>
    <w:rsid w:val="00DA228D"/>
    <w:rsid w:val="00DA5E61"/>
    <w:rsid w:val="00DA7A1D"/>
    <w:rsid w:val="00DB0A52"/>
    <w:rsid w:val="00DB790E"/>
    <w:rsid w:val="00DC02FF"/>
    <w:rsid w:val="00DC171D"/>
    <w:rsid w:val="00DC34FA"/>
    <w:rsid w:val="00DC3E2D"/>
    <w:rsid w:val="00DC5DE1"/>
    <w:rsid w:val="00DC60B1"/>
    <w:rsid w:val="00DD059E"/>
    <w:rsid w:val="00DD279D"/>
    <w:rsid w:val="00DD2B30"/>
    <w:rsid w:val="00DD3AB9"/>
    <w:rsid w:val="00DD5486"/>
    <w:rsid w:val="00DD5DE2"/>
    <w:rsid w:val="00DD641E"/>
    <w:rsid w:val="00DD70A7"/>
    <w:rsid w:val="00DE4DBB"/>
    <w:rsid w:val="00DE6F5B"/>
    <w:rsid w:val="00DE7C55"/>
    <w:rsid w:val="00DF0F8D"/>
    <w:rsid w:val="00DF10E3"/>
    <w:rsid w:val="00DF6E8C"/>
    <w:rsid w:val="00DF7F21"/>
    <w:rsid w:val="00DF7FB4"/>
    <w:rsid w:val="00E017DA"/>
    <w:rsid w:val="00E018C9"/>
    <w:rsid w:val="00E03AD9"/>
    <w:rsid w:val="00E04A00"/>
    <w:rsid w:val="00E07477"/>
    <w:rsid w:val="00E07B51"/>
    <w:rsid w:val="00E1016C"/>
    <w:rsid w:val="00E1277C"/>
    <w:rsid w:val="00E16BD8"/>
    <w:rsid w:val="00E1773A"/>
    <w:rsid w:val="00E2002B"/>
    <w:rsid w:val="00E20B96"/>
    <w:rsid w:val="00E21034"/>
    <w:rsid w:val="00E2332F"/>
    <w:rsid w:val="00E23ADA"/>
    <w:rsid w:val="00E23ECD"/>
    <w:rsid w:val="00E25B3D"/>
    <w:rsid w:val="00E25D89"/>
    <w:rsid w:val="00E268A3"/>
    <w:rsid w:val="00E30E41"/>
    <w:rsid w:val="00E366AD"/>
    <w:rsid w:val="00E42069"/>
    <w:rsid w:val="00E43C3C"/>
    <w:rsid w:val="00E459B5"/>
    <w:rsid w:val="00E46384"/>
    <w:rsid w:val="00E5006B"/>
    <w:rsid w:val="00E565E0"/>
    <w:rsid w:val="00E6064E"/>
    <w:rsid w:val="00E60CEA"/>
    <w:rsid w:val="00E61978"/>
    <w:rsid w:val="00E629BA"/>
    <w:rsid w:val="00E7054B"/>
    <w:rsid w:val="00E716FE"/>
    <w:rsid w:val="00E71DC5"/>
    <w:rsid w:val="00E72774"/>
    <w:rsid w:val="00E73B5A"/>
    <w:rsid w:val="00E75A3F"/>
    <w:rsid w:val="00E767D2"/>
    <w:rsid w:val="00E8648E"/>
    <w:rsid w:val="00E87438"/>
    <w:rsid w:val="00E8770D"/>
    <w:rsid w:val="00E9249E"/>
    <w:rsid w:val="00EA0254"/>
    <w:rsid w:val="00EA5571"/>
    <w:rsid w:val="00EA686E"/>
    <w:rsid w:val="00EB1635"/>
    <w:rsid w:val="00EB45A5"/>
    <w:rsid w:val="00EB46B8"/>
    <w:rsid w:val="00EB524A"/>
    <w:rsid w:val="00EB5975"/>
    <w:rsid w:val="00EC0527"/>
    <w:rsid w:val="00EC261E"/>
    <w:rsid w:val="00EC3D2A"/>
    <w:rsid w:val="00EC5242"/>
    <w:rsid w:val="00EC5974"/>
    <w:rsid w:val="00ED1D13"/>
    <w:rsid w:val="00ED4150"/>
    <w:rsid w:val="00ED44BA"/>
    <w:rsid w:val="00EE16FC"/>
    <w:rsid w:val="00EE201D"/>
    <w:rsid w:val="00EE3082"/>
    <w:rsid w:val="00EE378B"/>
    <w:rsid w:val="00EE5C5D"/>
    <w:rsid w:val="00EE5E11"/>
    <w:rsid w:val="00EE63E0"/>
    <w:rsid w:val="00EF285A"/>
    <w:rsid w:val="00EF4B58"/>
    <w:rsid w:val="00EF5A4D"/>
    <w:rsid w:val="00EF64F1"/>
    <w:rsid w:val="00EF76B8"/>
    <w:rsid w:val="00F0200D"/>
    <w:rsid w:val="00F03F9D"/>
    <w:rsid w:val="00F03FDB"/>
    <w:rsid w:val="00F140DF"/>
    <w:rsid w:val="00F1429A"/>
    <w:rsid w:val="00F16519"/>
    <w:rsid w:val="00F2512D"/>
    <w:rsid w:val="00F2569A"/>
    <w:rsid w:val="00F310F7"/>
    <w:rsid w:val="00F31211"/>
    <w:rsid w:val="00F32300"/>
    <w:rsid w:val="00F37AF8"/>
    <w:rsid w:val="00F43152"/>
    <w:rsid w:val="00F45519"/>
    <w:rsid w:val="00F45BC5"/>
    <w:rsid w:val="00F46AD0"/>
    <w:rsid w:val="00F47DA3"/>
    <w:rsid w:val="00F5004A"/>
    <w:rsid w:val="00F55850"/>
    <w:rsid w:val="00F60DB7"/>
    <w:rsid w:val="00F63165"/>
    <w:rsid w:val="00F65C14"/>
    <w:rsid w:val="00F6664B"/>
    <w:rsid w:val="00F724B3"/>
    <w:rsid w:val="00F74589"/>
    <w:rsid w:val="00F75E07"/>
    <w:rsid w:val="00F771B3"/>
    <w:rsid w:val="00F805AB"/>
    <w:rsid w:val="00F80A83"/>
    <w:rsid w:val="00F8278E"/>
    <w:rsid w:val="00F83A9A"/>
    <w:rsid w:val="00F85751"/>
    <w:rsid w:val="00F864AA"/>
    <w:rsid w:val="00F86CD5"/>
    <w:rsid w:val="00F91067"/>
    <w:rsid w:val="00F92A11"/>
    <w:rsid w:val="00F9303D"/>
    <w:rsid w:val="00F944DF"/>
    <w:rsid w:val="00F97390"/>
    <w:rsid w:val="00FA3C53"/>
    <w:rsid w:val="00FA53A8"/>
    <w:rsid w:val="00FA5961"/>
    <w:rsid w:val="00FB2CCA"/>
    <w:rsid w:val="00FB3674"/>
    <w:rsid w:val="00FB36F1"/>
    <w:rsid w:val="00FC0603"/>
    <w:rsid w:val="00FC0675"/>
    <w:rsid w:val="00FC0D94"/>
    <w:rsid w:val="00FC2CB9"/>
    <w:rsid w:val="00FC35C6"/>
    <w:rsid w:val="00FC3B0B"/>
    <w:rsid w:val="00FC4F96"/>
    <w:rsid w:val="00FC7B17"/>
    <w:rsid w:val="00FD29B9"/>
    <w:rsid w:val="00FD37B2"/>
    <w:rsid w:val="00FD4285"/>
    <w:rsid w:val="00FD5130"/>
    <w:rsid w:val="00FD602C"/>
    <w:rsid w:val="00FD7664"/>
    <w:rsid w:val="00FE24A6"/>
    <w:rsid w:val="00FE28B4"/>
    <w:rsid w:val="00FE3546"/>
    <w:rsid w:val="00FF17B5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FE9CB24"/>
  <w15:chartTrackingRefBased/>
  <w15:docId w15:val="{929AA105-BB9C-4790-A97B-7D61B0C2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lock Text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6A89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023CE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23CE"/>
    <w:pPr>
      <w:keepNext/>
      <w:jc w:val="center"/>
      <w:outlineLvl w:val="1"/>
    </w:pPr>
    <w:rPr>
      <w:rFonts w:ascii="Tahoma" w:hAnsi="Tahoma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6023CE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023CE"/>
    <w:pPr>
      <w:keepNext/>
      <w:jc w:val="right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264F"/>
    <w:rPr>
      <w:rFonts w:ascii="Cambria" w:hAnsi="Cambria"/>
      <w:b/>
      <w:kern w:val="32"/>
      <w:sz w:val="32"/>
    </w:rPr>
  </w:style>
  <w:style w:type="character" w:customStyle="1" w:styleId="Heading3Char">
    <w:name w:val="Heading 3 Char"/>
    <w:link w:val="Heading3"/>
    <w:semiHidden/>
    <w:locked/>
    <w:rsid w:val="0090264F"/>
    <w:rPr>
      <w:rFonts w:ascii="Cambria" w:hAnsi="Cambria"/>
      <w:b/>
      <w:sz w:val="26"/>
    </w:rPr>
  </w:style>
  <w:style w:type="character" w:customStyle="1" w:styleId="Heading9Char">
    <w:name w:val="Heading 9 Char"/>
    <w:link w:val="Heading9"/>
    <w:semiHidden/>
    <w:locked/>
    <w:rsid w:val="0090264F"/>
    <w:rPr>
      <w:rFonts w:ascii="Cambria" w:hAnsi="Cambria"/>
    </w:rPr>
  </w:style>
  <w:style w:type="paragraph" w:styleId="BodyText">
    <w:name w:val="Body Text"/>
    <w:basedOn w:val="Normal"/>
    <w:link w:val="BodyTextChar"/>
    <w:rsid w:val="006023CE"/>
  </w:style>
  <w:style w:type="character" w:customStyle="1" w:styleId="BodyTextChar">
    <w:name w:val="Body Text Char"/>
    <w:link w:val="BodyText"/>
    <w:locked/>
    <w:rsid w:val="0090264F"/>
    <w:rPr>
      <w:sz w:val="20"/>
    </w:rPr>
  </w:style>
  <w:style w:type="paragraph" w:styleId="BodyText2">
    <w:name w:val="Body Text 2"/>
    <w:basedOn w:val="Normal"/>
    <w:link w:val="BodyText2Char"/>
    <w:rsid w:val="006023CE"/>
    <w:pPr>
      <w:jc w:val="both"/>
    </w:pPr>
  </w:style>
  <w:style w:type="character" w:customStyle="1" w:styleId="BodyText2Char">
    <w:name w:val="Body Text 2 Char"/>
    <w:link w:val="BodyText2"/>
    <w:locked/>
    <w:rsid w:val="0090264F"/>
    <w:rPr>
      <w:sz w:val="20"/>
    </w:rPr>
  </w:style>
  <w:style w:type="paragraph" w:styleId="BodyTextIndent">
    <w:name w:val="Body Text Indent"/>
    <w:basedOn w:val="Normal"/>
    <w:link w:val="BodyTextIndentChar"/>
    <w:rsid w:val="006023CE"/>
    <w:pPr>
      <w:ind w:firstLine="720"/>
      <w:jc w:val="both"/>
    </w:pPr>
  </w:style>
  <w:style w:type="character" w:customStyle="1" w:styleId="BodyTextIndentChar">
    <w:name w:val="Body Text Indent Char"/>
    <w:link w:val="BodyTextIndent"/>
    <w:semiHidden/>
    <w:locked/>
    <w:rsid w:val="0090264F"/>
    <w:rPr>
      <w:sz w:val="20"/>
    </w:rPr>
  </w:style>
  <w:style w:type="paragraph" w:styleId="BlockText">
    <w:name w:val="Block Text"/>
    <w:basedOn w:val="Normal"/>
    <w:rsid w:val="006023CE"/>
    <w:pPr>
      <w:ind w:left="1416" w:right="567"/>
    </w:pPr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6023CE"/>
    <w:pPr>
      <w:ind w:firstLine="720"/>
      <w:jc w:val="both"/>
    </w:pPr>
  </w:style>
  <w:style w:type="character" w:customStyle="1" w:styleId="BodyTextIndent2Char">
    <w:name w:val="Body Text Indent 2 Char"/>
    <w:link w:val="BodyTextIndent2"/>
    <w:semiHidden/>
    <w:locked/>
    <w:rsid w:val="0090264F"/>
    <w:rPr>
      <w:sz w:val="20"/>
    </w:rPr>
  </w:style>
  <w:style w:type="paragraph" w:customStyle="1" w:styleId="1">
    <w:name w:val="Обычный1"/>
    <w:rsid w:val="006023CE"/>
    <w:pPr>
      <w:widowControl w:val="0"/>
    </w:pPr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EF64F1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AA30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264F"/>
    <w:rPr>
      <w:rFonts w:ascii="Tahoma" w:hAnsi="Tahoma"/>
      <w:sz w:val="16"/>
    </w:rPr>
  </w:style>
  <w:style w:type="character" w:customStyle="1" w:styleId="Heading2Char">
    <w:name w:val="Heading 2 Char"/>
    <w:link w:val="Heading2"/>
    <w:semiHidden/>
    <w:locked/>
    <w:rsid w:val="006F40C2"/>
    <w:rPr>
      <w:rFonts w:ascii="Tahoma" w:hAnsi="Tahoma"/>
      <w:sz w:val="48"/>
      <w:lang w:val="ru-RU" w:eastAsia="ru-RU"/>
    </w:rPr>
  </w:style>
  <w:style w:type="character" w:customStyle="1" w:styleId="st1">
    <w:name w:val="st1"/>
    <w:rsid w:val="00317FE1"/>
    <w:rPr>
      <w:rFonts w:cs="Times New Roman"/>
    </w:rPr>
  </w:style>
  <w:style w:type="paragraph" w:customStyle="1" w:styleId="style13364600780000000140msonormal">
    <w:name w:val="style_13364600780000000140msonormal"/>
    <w:basedOn w:val="Normal"/>
    <w:rsid w:val="00C04C5D"/>
    <w:pPr>
      <w:spacing w:before="100" w:beforeAutospacing="1" w:after="100" w:afterAutospacing="1"/>
    </w:pPr>
    <w:rPr>
      <w:sz w:val="24"/>
      <w:szCs w:val="24"/>
    </w:rPr>
  </w:style>
  <w:style w:type="paragraph" w:customStyle="1" w:styleId="style13364600780000000140msoheader">
    <w:name w:val="style_13364600780000000140msoheader"/>
    <w:basedOn w:val="Normal"/>
    <w:rsid w:val="00C04C5D"/>
    <w:pPr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Основной текст 21"/>
    <w:basedOn w:val="Normal"/>
    <w:rsid w:val="00487F50"/>
    <w:pPr>
      <w:tabs>
        <w:tab w:val="left" w:pos="708"/>
      </w:tabs>
      <w:suppressAutoHyphens/>
      <w:jc w:val="both"/>
    </w:pPr>
    <w:rPr>
      <w:rFonts w:ascii="Tahoma" w:hAnsi="Tahoma" w:cs="Tahoma"/>
      <w:color w:val="00000A"/>
      <w:kern w:val="2"/>
      <w:sz w:val="22"/>
    </w:rPr>
  </w:style>
  <w:style w:type="character" w:customStyle="1" w:styleId="hps">
    <w:name w:val="hps"/>
    <w:rsid w:val="00A102DC"/>
    <w:rPr>
      <w:rFonts w:cs="Times New Roman"/>
    </w:rPr>
  </w:style>
  <w:style w:type="character" w:customStyle="1" w:styleId="shorttext">
    <w:name w:val="short_text"/>
    <w:rsid w:val="00C76315"/>
    <w:rPr>
      <w:rFonts w:cs="Times New Roman"/>
    </w:rPr>
  </w:style>
  <w:style w:type="character" w:customStyle="1" w:styleId="atn">
    <w:name w:val="atn"/>
    <w:rsid w:val="0033722E"/>
    <w:rPr>
      <w:rFonts w:cs="Times New Roman"/>
    </w:rPr>
  </w:style>
  <w:style w:type="paragraph" w:customStyle="1" w:styleId="2">
    <w:name w:val="Обычный2"/>
    <w:rsid w:val="0093439A"/>
    <w:pPr>
      <w:widowControl w:val="0"/>
    </w:pPr>
    <w:rPr>
      <w:sz w:val="24"/>
      <w:lang w:val="ru-RU" w:eastAsia="ru-RU"/>
    </w:rPr>
  </w:style>
  <w:style w:type="paragraph" w:customStyle="1" w:styleId="3">
    <w:name w:val="Обычный3"/>
    <w:rsid w:val="00B41347"/>
    <w:pPr>
      <w:widowControl w:val="0"/>
    </w:pPr>
    <w:rPr>
      <w:snapToGrid w:val="0"/>
      <w:sz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520A4E"/>
    <w:pPr>
      <w:ind w:left="708"/>
    </w:pPr>
  </w:style>
  <w:style w:type="paragraph" w:styleId="Revision">
    <w:name w:val="Revision"/>
    <w:hidden/>
    <w:uiPriority w:val="99"/>
    <w:semiHidden/>
    <w:rsid w:val="00341644"/>
    <w:rPr>
      <w:lang w:val="ru-RU" w:eastAsia="ru-RU"/>
    </w:rPr>
  </w:style>
  <w:style w:type="character" w:styleId="CommentReference">
    <w:name w:val="annotation reference"/>
    <w:rsid w:val="00726F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6F19"/>
  </w:style>
  <w:style w:type="character" w:customStyle="1" w:styleId="CommentTextChar">
    <w:name w:val="Comment Text Char"/>
    <w:link w:val="CommentText"/>
    <w:rsid w:val="00726F19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726F19"/>
    <w:rPr>
      <w:b/>
      <w:bCs/>
    </w:rPr>
  </w:style>
  <w:style w:type="character" w:customStyle="1" w:styleId="CommentSubjectChar">
    <w:name w:val="Comment Subject Char"/>
    <w:link w:val="CommentSubject"/>
    <w:rsid w:val="00726F19"/>
    <w:rPr>
      <w:b/>
      <w:bCs/>
      <w:lang w:val="ru-RU" w:eastAsia="ru-RU"/>
    </w:rPr>
  </w:style>
  <w:style w:type="paragraph" w:customStyle="1" w:styleId="Default">
    <w:name w:val="Default"/>
    <w:rsid w:val="004234D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ru-RU" w:eastAsia="ru-RU"/>
    </w:rPr>
  </w:style>
  <w:style w:type="character" w:styleId="Hyperlink">
    <w:name w:val="Hyperlink"/>
    <w:uiPriority w:val="99"/>
    <w:unhideWhenUsed/>
    <w:rsid w:val="004E228A"/>
    <w:rPr>
      <w:color w:val="0000FF"/>
      <w:u w:val="single"/>
    </w:rPr>
  </w:style>
  <w:style w:type="paragraph" w:styleId="NoSpacing">
    <w:name w:val="No Spacing"/>
    <w:qFormat/>
    <w:rsid w:val="00665094"/>
    <w:pPr>
      <w:suppressAutoHyphens/>
    </w:pPr>
    <w:rPr>
      <w:rFonts w:ascii="Calibri" w:eastAsia="Arial" w:hAnsi="Calibri" w:cs="Calibri"/>
      <w:sz w:val="22"/>
      <w:szCs w:val="22"/>
      <w:lang w:val="ru-RU" w:eastAsia="ar-SA"/>
    </w:rPr>
  </w:style>
  <w:style w:type="paragraph" w:customStyle="1" w:styleId="30">
    <w:name w:val="Ïîäçàã3"/>
    <w:basedOn w:val="Normal"/>
    <w:rsid w:val="00893B22"/>
    <w:pPr>
      <w:widowControl w:val="0"/>
      <w:spacing w:before="113" w:after="57" w:line="210" w:lineRule="atLeast"/>
      <w:jc w:val="center"/>
    </w:pPr>
    <w:rPr>
      <w:b/>
      <w:lang w:val="en-US"/>
    </w:rPr>
  </w:style>
  <w:style w:type="character" w:customStyle="1" w:styleId="longtext">
    <w:name w:val="long_text"/>
    <w:basedOn w:val="DefaultParagraphFont"/>
    <w:rsid w:val="00893B22"/>
  </w:style>
  <w:style w:type="paragraph" w:styleId="ListBullet">
    <w:name w:val="List Bullet"/>
    <w:basedOn w:val="Normal"/>
    <w:rsid w:val="004770B3"/>
    <w:pPr>
      <w:numPr>
        <w:numId w:val="20"/>
      </w:numPr>
      <w:contextualSpacing/>
    </w:pPr>
    <w:rPr>
      <w:sz w:val="24"/>
      <w:szCs w:val="24"/>
    </w:rPr>
  </w:style>
  <w:style w:type="character" w:customStyle="1" w:styleId="rpcq1">
    <w:name w:val="_rpc_q1"/>
    <w:basedOn w:val="DefaultParagraphFont"/>
    <w:rsid w:val="00667123"/>
  </w:style>
  <w:style w:type="character" w:styleId="UnresolvedMention">
    <w:name w:val="Unresolved Mention"/>
    <w:basedOn w:val="DefaultParagraphFont"/>
    <w:uiPriority w:val="99"/>
    <w:semiHidden/>
    <w:unhideWhenUsed/>
    <w:rsid w:val="008D3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mailto:office@onero.&#1089;om.u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onero.com.ua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E983-EF6D-47D9-9A07-149D13F6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ПОСТАВКИ № 112</vt:lpstr>
    </vt:vector>
  </TitlesOfParts>
  <Company>pgs</Company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ПОСТАВКИ № 112</dc:title>
  <dc:subject/>
  <dc:creator>lebedeva</dc:creator>
  <cp:keywords/>
  <cp:lastModifiedBy>Верховська Наталя Олегівна</cp:lastModifiedBy>
  <cp:revision>19</cp:revision>
  <cp:lastPrinted>2017-06-12T07:44:00Z</cp:lastPrinted>
  <dcterms:created xsi:type="dcterms:W3CDTF">2023-05-16T04:29:00Z</dcterms:created>
  <dcterms:modified xsi:type="dcterms:W3CDTF">2023-07-05T12:53:00Z</dcterms:modified>
</cp:coreProperties>
</file>